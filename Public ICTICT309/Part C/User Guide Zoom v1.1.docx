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30737589"/>
        <w:docPartObj>
          <w:docPartGallery w:val="Cover Pages"/>
          <w:docPartUnique/>
        </w:docPartObj>
      </w:sdtPr>
      <w:sdtEndPr>
        <w:rPr>
          <w:sz w:val="40"/>
          <w:szCs w:val="40"/>
        </w:rPr>
      </w:sdtEndPr>
      <w:sdtContent>
        <w:p w14:paraId="274FB39D" w14:textId="77777777" w:rsidR="00F03EAD" w:rsidRDefault="00F03EAD"/>
        <w:p w14:paraId="64692C5E" w14:textId="398EC82F" w:rsidR="0069713F" w:rsidRPr="0069713F" w:rsidRDefault="00F03EAD" w:rsidP="0069713F">
          <w:pPr>
            <w:spacing w:after="160"/>
            <w:rPr>
              <w:sz w:val="40"/>
              <w:szCs w:val="40"/>
            </w:rPr>
          </w:pPr>
          <w:r>
            <w:rPr>
              <w:noProof/>
            </w:rPr>
            <mc:AlternateContent>
              <mc:Choice Requires="wps">
                <w:drawing>
                  <wp:inline distT="0" distB="0" distL="0" distR="0" wp14:anchorId="7C999910" wp14:editId="22D1EAC1">
                    <wp:extent cx="4686300" cy="6720840"/>
                    <wp:effectExtent l="0" t="0" r="0" b="2540"/>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348027" w14:textId="3606D0C9" w:rsidR="00F03EAD" w:rsidRDefault="005C47D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37BF2">
                                      <w:rPr>
                                        <w:color w:val="4472C4" w:themeColor="accent1"/>
                                        <w:sz w:val="72"/>
                                        <w:szCs w:val="72"/>
                                      </w:rPr>
                                      <w:t xml:space="preserve">Zoom </w:t>
                                    </w:r>
                                    <w:r w:rsidR="00F03EAD">
                                      <w:rPr>
                                        <w:color w:val="4472C4" w:themeColor="accent1"/>
                                        <w:sz w:val="72"/>
                                        <w:szCs w:val="72"/>
                                      </w:rPr>
                                      <w:t xml:space="preserve">User </w:t>
                                    </w:r>
                                    <w:r w:rsidR="0069713F">
                                      <w:rPr>
                                        <w:color w:val="4472C4" w:themeColor="accent1"/>
                                        <w:sz w:val="72"/>
                                        <w:szCs w:val="72"/>
                                      </w:rPr>
                                      <w:t>G</w:t>
                                    </w:r>
                                    <w:r w:rsidR="00F03EAD">
                                      <w:rPr>
                                        <w:color w:val="4472C4" w:themeColor="accent1"/>
                                        <w:sz w:val="72"/>
                                        <w:szCs w:val="72"/>
                                      </w:rPr>
                                      <w:t>uide</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7253AB4" w14:textId="77777777" w:rsidR="00F03EAD" w:rsidRDefault="00E1626A">
                                    <w:pPr>
                                      <w:pStyle w:val="NoSpacing"/>
                                      <w:spacing w:before="40" w:after="40"/>
                                      <w:rPr>
                                        <w:caps/>
                                        <w:color w:val="1F4E79" w:themeColor="accent5" w:themeShade="80"/>
                                        <w:sz w:val="28"/>
                                        <w:szCs w:val="28"/>
                                      </w:rPr>
                                    </w:pPr>
                                    <w:r>
                                      <w:rPr>
                                        <w:caps/>
                                        <w:color w:val="1F4E79" w:themeColor="accent5" w:themeShade="80"/>
                                        <w:sz w:val="28"/>
                                        <w:szCs w:val="28"/>
                                      </w:rPr>
                                      <w:t>Murray tafe</w:t>
                                    </w:r>
                                  </w:p>
                                </w:sdtContent>
                              </w:sdt>
                              <w:sdt>
                                <w:sdtPr>
                                  <w:rPr>
                                    <w:caps/>
                                    <w:color w:val="000000" w:themeColor="text1"/>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0A49B966" w14:textId="77777777" w:rsidR="00F03EAD" w:rsidRPr="00180BA1" w:rsidRDefault="00F03EAD">
                                    <w:pPr>
                                      <w:pStyle w:val="NoSpacing"/>
                                      <w:spacing w:before="80" w:after="40"/>
                                      <w:rPr>
                                        <w:caps/>
                                        <w:color w:val="000000" w:themeColor="text1"/>
                                        <w:sz w:val="24"/>
                                        <w:szCs w:val="24"/>
                                      </w:rPr>
                                    </w:pPr>
                                    <w:r w:rsidRPr="00180BA1">
                                      <w:rPr>
                                        <w:caps/>
                                        <w:color w:val="000000" w:themeColor="text1"/>
                                        <w:sz w:val="24"/>
                                        <w:szCs w:val="24"/>
                                      </w:rPr>
                                      <w:t>Tyler Cole-Frost</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type w14:anchorId="7C999910" id="_x0000_t202" coordsize="21600,21600" o:spt="202" path="m,l,21600r21600,l21600,xe">
                    <v:stroke joinstyle="miter"/>
                    <v:path gradientshapeok="t" o:connecttype="rect"/>
                  </v:shapetype>
                  <v:shape id="Text Box 131" o:spid="_x0000_s1026" type="#_x0000_t202" style="width:369pt;height:52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" filled="f" stroked="f" strokeweight=".5pt">
                    <v:textbox style="mso-fit-shape-to-text:t" inset="0,0,0,0">
                      <w:txbxContent>
                        <w:p w14:paraId="36348027" w14:textId="3606D0C9" w:rsidR="00F03EAD" w:rsidRDefault="005C47D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37BF2">
                                <w:rPr>
                                  <w:color w:val="4472C4" w:themeColor="accent1"/>
                                  <w:sz w:val="72"/>
                                  <w:szCs w:val="72"/>
                                </w:rPr>
                                <w:t xml:space="preserve">Zoom </w:t>
                              </w:r>
                              <w:r w:rsidR="00F03EAD">
                                <w:rPr>
                                  <w:color w:val="4472C4" w:themeColor="accent1"/>
                                  <w:sz w:val="72"/>
                                  <w:szCs w:val="72"/>
                                </w:rPr>
                                <w:t xml:space="preserve">User </w:t>
                              </w:r>
                              <w:r w:rsidR="0069713F">
                                <w:rPr>
                                  <w:color w:val="4472C4" w:themeColor="accent1"/>
                                  <w:sz w:val="72"/>
                                  <w:szCs w:val="72"/>
                                </w:rPr>
                                <w:t>G</w:t>
                              </w:r>
                              <w:r w:rsidR="00F03EAD">
                                <w:rPr>
                                  <w:color w:val="4472C4" w:themeColor="accent1"/>
                                  <w:sz w:val="72"/>
                                  <w:szCs w:val="72"/>
                                </w:rPr>
                                <w:t>uide</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7253AB4" w14:textId="77777777" w:rsidR="00F03EAD" w:rsidRDefault="00E1626A">
                              <w:pPr>
                                <w:pStyle w:val="NoSpacing"/>
                                <w:spacing w:before="40" w:after="40"/>
                                <w:rPr>
                                  <w:caps/>
                                  <w:color w:val="1F4E79" w:themeColor="accent5" w:themeShade="80"/>
                                  <w:sz w:val="28"/>
                                  <w:szCs w:val="28"/>
                                </w:rPr>
                              </w:pPr>
                              <w:r>
                                <w:rPr>
                                  <w:caps/>
                                  <w:color w:val="1F4E79" w:themeColor="accent5" w:themeShade="80"/>
                                  <w:sz w:val="28"/>
                                  <w:szCs w:val="28"/>
                                </w:rPr>
                                <w:t>Murray tafe</w:t>
                              </w:r>
                            </w:p>
                          </w:sdtContent>
                        </w:sdt>
                        <w:sdt>
                          <w:sdtPr>
                            <w:rPr>
                              <w:caps/>
                              <w:color w:val="000000" w:themeColor="text1"/>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0A49B966" w14:textId="77777777" w:rsidR="00F03EAD" w:rsidRPr="00180BA1" w:rsidRDefault="00F03EAD">
                              <w:pPr>
                                <w:pStyle w:val="NoSpacing"/>
                                <w:spacing w:before="80" w:after="40"/>
                                <w:rPr>
                                  <w:caps/>
                                  <w:color w:val="000000" w:themeColor="text1"/>
                                  <w:sz w:val="24"/>
                                  <w:szCs w:val="24"/>
                                </w:rPr>
                              </w:pPr>
                              <w:r w:rsidRPr="00180BA1">
                                <w:rPr>
                                  <w:caps/>
                                  <w:color w:val="000000" w:themeColor="text1"/>
                                  <w:sz w:val="24"/>
                                  <w:szCs w:val="24"/>
                                </w:rPr>
                                <w:t>Tyler Cole-Frost</w:t>
                              </w:r>
                            </w:p>
                          </w:sdtContent>
                        </w:sdt>
                      </w:txbxContent>
                    </v:textbox>
                    <w10:anchorlock/>
                  </v:shape>
                </w:pict>
              </mc:Fallback>
            </mc:AlternateContent>
          </w:r>
          <w:r>
            <w:rPr>
              <w:sz w:val="40"/>
              <w:szCs w:val="40"/>
            </w:rPr>
            <w:br w:type="page"/>
          </w:r>
        </w:p>
      </w:sdtContent>
    </w:sdt>
    <w:sdt>
      <w:sdtPr>
        <w:rPr>
          <w:rFonts w:ascii="Arial" w:eastAsiaTheme="minorHAnsi" w:hAnsi="Arial" w:cstheme="minorBidi"/>
          <w:color w:val="auto"/>
          <w:sz w:val="24"/>
          <w:szCs w:val="22"/>
          <w:lang w:val="en-AU"/>
        </w:rPr>
        <w:id w:val="649639217"/>
        <w:docPartObj>
          <w:docPartGallery w:val="Table of Contents"/>
          <w:docPartUnique/>
        </w:docPartObj>
      </w:sdtPr>
      <w:sdtEndPr>
        <w:rPr>
          <w:b/>
          <w:bCs/>
          <w:noProof/>
        </w:rPr>
      </w:sdtEndPr>
      <w:sdtContent>
        <w:p w14:paraId="5D6F9AA0" w14:textId="5CB7D467" w:rsidR="00AA7652" w:rsidRDefault="00AA7652" w:rsidP="00AA7652">
          <w:pPr>
            <w:pStyle w:val="TOCHeading"/>
            <w:numPr>
              <w:ilvl w:val="0"/>
              <w:numId w:val="0"/>
            </w:numPr>
            <w:ind w:left="432"/>
          </w:pPr>
          <w:r>
            <w:t>Table of Contents</w:t>
          </w:r>
        </w:p>
        <w:p w14:paraId="06499FE6" w14:textId="72C2D70C" w:rsidR="00766FA7" w:rsidRDefault="00AA7652">
          <w:pPr>
            <w:pStyle w:val="TOC1"/>
            <w:tabs>
              <w:tab w:val="left" w:pos="440"/>
              <w:tab w:val="right" w:leader="dot" w:pos="9016"/>
            </w:tabs>
            <w:rPr>
              <w:rFonts w:asciiTheme="minorHAnsi" w:eastAsiaTheme="minorEastAsia" w:hAnsiTheme="minorHAnsi"/>
              <w:noProof/>
              <w:kern w:val="2"/>
              <w:sz w:val="22"/>
              <w:lang w:eastAsia="en-AU"/>
              <w14:ligatures w14:val="standardContextual"/>
            </w:rPr>
          </w:pPr>
          <w:r>
            <w:fldChar w:fldCharType="begin"/>
          </w:r>
          <w:r>
            <w:instrText xml:space="preserve"> TOC \o "1-3" \h \z \u </w:instrText>
          </w:r>
          <w:r>
            <w:fldChar w:fldCharType="separate"/>
          </w:r>
          <w:hyperlink w:anchor="_Toc148106604" w:history="1">
            <w:r w:rsidR="00766FA7" w:rsidRPr="002712B4">
              <w:rPr>
                <w:rStyle w:val="Hyperlink"/>
                <w:noProof/>
              </w:rPr>
              <w:t>1</w:t>
            </w:r>
            <w:r w:rsidR="00766FA7">
              <w:rPr>
                <w:rFonts w:asciiTheme="minorHAnsi" w:eastAsiaTheme="minorEastAsia" w:hAnsiTheme="minorHAnsi"/>
                <w:noProof/>
                <w:kern w:val="2"/>
                <w:sz w:val="22"/>
                <w:lang w:eastAsia="en-AU"/>
                <w14:ligatures w14:val="standardContextual"/>
              </w:rPr>
              <w:tab/>
            </w:r>
            <w:r w:rsidR="00766FA7" w:rsidRPr="002712B4">
              <w:rPr>
                <w:rStyle w:val="Hyperlink"/>
                <w:noProof/>
              </w:rPr>
              <w:t>Product overview</w:t>
            </w:r>
            <w:r w:rsidR="00766FA7">
              <w:rPr>
                <w:noProof/>
                <w:webHidden/>
              </w:rPr>
              <w:tab/>
            </w:r>
            <w:r w:rsidR="00766FA7">
              <w:rPr>
                <w:noProof/>
                <w:webHidden/>
              </w:rPr>
              <w:fldChar w:fldCharType="begin"/>
            </w:r>
            <w:r w:rsidR="00766FA7">
              <w:rPr>
                <w:noProof/>
                <w:webHidden/>
              </w:rPr>
              <w:instrText xml:space="preserve"> PAGEREF _Toc148106604 \h </w:instrText>
            </w:r>
            <w:r w:rsidR="00766FA7">
              <w:rPr>
                <w:noProof/>
                <w:webHidden/>
              </w:rPr>
            </w:r>
            <w:r w:rsidR="00766FA7">
              <w:rPr>
                <w:noProof/>
                <w:webHidden/>
              </w:rPr>
              <w:fldChar w:fldCharType="separate"/>
            </w:r>
            <w:r w:rsidR="00766FA7">
              <w:rPr>
                <w:noProof/>
                <w:webHidden/>
              </w:rPr>
              <w:t>2</w:t>
            </w:r>
            <w:r w:rsidR="00766FA7">
              <w:rPr>
                <w:noProof/>
                <w:webHidden/>
              </w:rPr>
              <w:fldChar w:fldCharType="end"/>
            </w:r>
          </w:hyperlink>
        </w:p>
        <w:p w14:paraId="5187ED6E" w14:textId="62F35CB1" w:rsidR="00766FA7" w:rsidRDefault="005C47D0">
          <w:pPr>
            <w:pStyle w:val="TOC1"/>
            <w:tabs>
              <w:tab w:val="left" w:pos="440"/>
              <w:tab w:val="right" w:leader="dot" w:pos="9016"/>
            </w:tabs>
            <w:rPr>
              <w:rFonts w:asciiTheme="minorHAnsi" w:eastAsiaTheme="minorEastAsia" w:hAnsiTheme="minorHAnsi"/>
              <w:noProof/>
              <w:kern w:val="2"/>
              <w:sz w:val="22"/>
              <w:lang w:eastAsia="en-AU"/>
              <w14:ligatures w14:val="standardContextual"/>
            </w:rPr>
          </w:pPr>
          <w:hyperlink w:anchor="_Toc148106605" w:history="1">
            <w:r w:rsidR="00766FA7" w:rsidRPr="002712B4">
              <w:rPr>
                <w:rStyle w:val="Hyperlink"/>
                <w:noProof/>
              </w:rPr>
              <w:t>2</w:t>
            </w:r>
            <w:r w:rsidR="00766FA7">
              <w:rPr>
                <w:rFonts w:asciiTheme="minorHAnsi" w:eastAsiaTheme="minorEastAsia" w:hAnsiTheme="minorHAnsi"/>
                <w:noProof/>
                <w:kern w:val="2"/>
                <w:sz w:val="22"/>
                <w:lang w:eastAsia="en-AU"/>
                <w14:ligatures w14:val="standardContextual"/>
              </w:rPr>
              <w:tab/>
            </w:r>
            <w:r w:rsidR="00766FA7" w:rsidRPr="002712B4">
              <w:rPr>
                <w:rStyle w:val="Hyperlink"/>
                <w:noProof/>
              </w:rPr>
              <w:t>Getting started guide</w:t>
            </w:r>
            <w:r w:rsidR="00766FA7">
              <w:rPr>
                <w:noProof/>
                <w:webHidden/>
              </w:rPr>
              <w:tab/>
            </w:r>
            <w:r w:rsidR="00766FA7">
              <w:rPr>
                <w:noProof/>
                <w:webHidden/>
              </w:rPr>
              <w:fldChar w:fldCharType="begin"/>
            </w:r>
            <w:r w:rsidR="00766FA7">
              <w:rPr>
                <w:noProof/>
                <w:webHidden/>
              </w:rPr>
              <w:instrText xml:space="preserve"> PAGEREF _Toc148106605 \h </w:instrText>
            </w:r>
            <w:r w:rsidR="00766FA7">
              <w:rPr>
                <w:noProof/>
                <w:webHidden/>
              </w:rPr>
            </w:r>
            <w:r w:rsidR="00766FA7">
              <w:rPr>
                <w:noProof/>
                <w:webHidden/>
              </w:rPr>
              <w:fldChar w:fldCharType="separate"/>
            </w:r>
            <w:r w:rsidR="00766FA7">
              <w:rPr>
                <w:noProof/>
                <w:webHidden/>
              </w:rPr>
              <w:t>3</w:t>
            </w:r>
            <w:r w:rsidR="00766FA7">
              <w:rPr>
                <w:noProof/>
                <w:webHidden/>
              </w:rPr>
              <w:fldChar w:fldCharType="end"/>
            </w:r>
          </w:hyperlink>
        </w:p>
        <w:p w14:paraId="66AC7B9C" w14:textId="2DEEE6B8" w:rsidR="00766FA7" w:rsidRDefault="005C47D0">
          <w:pPr>
            <w:pStyle w:val="TOC2"/>
            <w:rPr>
              <w:rFonts w:cstheme="minorBidi"/>
              <w:kern w:val="2"/>
              <w:lang w:val="en-AU" w:eastAsia="en-AU"/>
              <w14:ligatures w14:val="standardContextual"/>
            </w:rPr>
          </w:pPr>
          <w:hyperlink w:anchor="_Toc148106606" w:history="1">
            <w:r w:rsidR="00766FA7" w:rsidRPr="002712B4">
              <w:rPr>
                <w:rStyle w:val="Hyperlink"/>
              </w:rPr>
              <w:t>2.1</w:t>
            </w:r>
            <w:r w:rsidR="00766FA7">
              <w:rPr>
                <w:rFonts w:cstheme="minorBidi"/>
                <w:kern w:val="2"/>
                <w:lang w:val="en-AU" w:eastAsia="en-AU"/>
                <w14:ligatures w14:val="standardContextual"/>
              </w:rPr>
              <w:tab/>
            </w:r>
            <w:r w:rsidR="00766FA7" w:rsidRPr="002712B4">
              <w:rPr>
                <w:rStyle w:val="Hyperlink"/>
              </w:rPr>
              <w:t>Account</w:t>
            </w:r>
            <w:r w:rsidR="00766FA7">
              <w:rPr>
                <w:webHidden/>
              </w:rPr>
              <w:tab/>
            </w:r>
            <w:r w:rsidR="00766FA7">
              <w:rPr>
                <w:webHidden/>
              </w:rPr>
              <w:fldChar w:fldCharType="begin"/>
            </w:r>
            <w:r w:rsidR="00766FA7">
              <w:rPr>
                <w:webHidden/>
              </w:rPr>
              <w:instrText xml:space="preserve"> PAGEREF _Toc148106606 \h </w:instrText>
            </w:r>
            <w:r w:rsidR="00766FA7">
              <w:rPr>
                <w:webHidden/>
              </w:rPr>
            </w:r>
            <w:r w:rsidR="00766FA7">
              <w:rPr>
                <w:webHidden/>
              </w:rPr>
              <w:fldChar w:fldCharType="separate"/>
            </w:r>
            <w:r w:rsidR="00766FA7">
              <w:rPr>
                <w:webHidden/>
              </w:rPr>
              <w:t>3</w:t>
            </w:r>
            <w:r w:rsidR="00766FA7">
              <w:rPr>
                <w:webHidden/>
              </w:rPr>
              <w:fldChar w:fldCharType="end"/>
            </w:r>
          </w:hyperlink>
        </w:p>
        <w:p w14:paraId="020F0A09" w14:textId="5363CA08" w:rsidR="00766FA7" w:rsidRDefault="005C47D0">
          <w:pPr>
            <w:pStyle w:val="TOC2"/>
            <w:rPr>
              <w:rFonts w:cstheme="minorBidi"/>
              <w:kern w:val="2"/>
              <w:lang w:val="en-AU" w:eastAsia="en-AU"/>
              <w14:ligatures w14:val="standardContextual"/>
            </w:rPr>
          </w:pPr>
          <w:hyperlink w:anchor="_Toc148106607" w:history="1">
            <w:r w:rsidR="00766FA7" w:rsidRPr="002712B4">
              <w:rPr>
                <w:rStyle w:val="Hyperlink"/>
              </w:rPr>
              <w:t>2.2</w:t>
            </w:r>
            <w:r w:rsidR="00766FA7">
              <w:rPr>
                <w:rFonts w:cstheme="minorBidi"/>
                <w:kern w:val="2"/>
                <w:lang w:val="en-AU" w:eastAsia="en-AU"/>
                <w14:ligatures w14:val="standardContextual"/>
              </w:rPr>
              <w:tab/>
            </w:r>
            <w:r w:rsidR="00766FA7" w:rsidRPr="002712B4">
              <w:rPr>
                <w:rStyle w:val="Hyperlink"/>
              </w:rPr>
              <w:t>Minimum hardware and software requirements</w:t>
            </w:r>
            <w:r w:rsidR="00766FA7">
              <w:rPr>
                <w:webHidden/>
              </w:rPr>
              <w:tab/>
            </w:r>
            <w:r w:rsidR="00766FA7">
              <w:rPr>
                <w:webHidden/>
              </w:rPr>
              <w:fldChar w:fldCharType="begin"/>
            </w:r>
            <w:r w:rsidR="00766FA7">
              <w:rPr>
                <w:webHidden/>
              </w:rPr>
              <w:instrText xml:space="preserve"> PAGEREF _Toc148106607 \h </w:instrText>
            </w:r>
            <w:r w:rsidR="00766FA7">
              <w:rPr>
                <w:webHidden/>
              </w:rPr>
            </w:r>
            <w:r w:rsidR="00766FA7">
              <w:rPr>
                <w:webHidden/>
              </w:rPr>
              <w:fldChar w:fldCharType="separate"/>
            </w:r>
            <w:r w:rsidR="00766FA7">
              <w:rPr>
                <w:webHidden/>
              </w:rPr>
              <w:t>3</w:t>
            </w:r>
            <w:r w:rsidR="00766FA7">
              <w:rPr>
                <w:webHidden/>
              </w:rPr>
              <w:fldChar w:fldCharType="end"/>
            </w:r>
          </w:hyperlink>
        </w:p>
        <w:p w14:paraId="1600A023" w14:textId="35D8B7CB" w:rsidR="00766FA7" w:rsidRDefault="005C47D0">
          <w:pPr>
            <w:pStyle w:val="TOC1"/>
            <w:tabs>
              <w:tab w:val="left" w:pos="440"/>
              <w:tab w:val="right" w:leader="dot" w:pos="9016"/>
            </w:tabs>
            <w:rPr>
              <w:rFonts w:asciiTheme="minorHAnsi" w:eastAsiaTheme="minorEastAsia" w:hAnsiTheme="minorHAnsi"/>
              <w:noProof/>
              <w:kern w:val="2"/>
              <w:sz w:val="22"/>
              <w:lang w:eastAsia="en-AU"/>
              <w14:ligatures w14:val="standardContextual"/>
            </w:rPr>
          </w:pPr>
          <w:hyperlink w:anchor="_Toc148106608" w:history="1">
            <w:r w:rsidR="00766FA7" w:rsidRPr="002712B4">
              <w:rPr>
                <w:rStyle w:val="Hyperlink"/>
                <w:noProof/>
              </w:rPr>
              <w:t>3</w:t>
            </w:r>
            <w:r w:rsidR="00766FA7">
              <w:rPr>
                <w:rFonts w:asciiTheme="minorHAnsi" w:eastAsiaTheme="minorEastAsia" w:hAnsiTheme="minorHAnsi"/>
                <w:noProof/>
                <w:kern w:val="2"/>
                <w:sz w:val="22"/>
                <w:lang w:eastAsia="en-AU"/>
                <w14:ligatures w14:val="standardContextual"/>
              </w:rPr>
              <w:tab/>
            </w:r>
            <w:r w:rsidR="00766FA7" w:rsidRPr="002712B4">
              <w:rPr>
                <w:rStyle w:val="Hyperlink"/>
                <w:noProof/>
              </w:rPr>
              <w:t>Installation guide</w:t>
            </w:r>
            <w:r w:rsidR="00766FA7">
              <w:rPr>
                <w:noProof/>
                <w:webHidden/>
              </w:rPr>
              <w:tab/>
            </w:r>
            <w:r w:rsidR="00766FA7">
              <w:rPr>
                <w:noProof/>
                <w:webHidden/>
              </w:rPr>
              <w:fldChar w:fldCharType="begin"/>
            </w:r>
            <w:r w:rsidR="00766FA7">
              <w:rPr>
                <w:noProof/>
                <w:webHidden/>
              </w:rPr>
              <w:instrText xml:space="preserve"> PAGEREF _Toc148106608 \h </w:instrText>
            </w:r>
            <w:r w:rsidR="00766FA7">
              <w:rPr>
                <w:noProof/>
                <w:webHidden/>
              </w:rPr>
            </w:r>
            <w:r w:rsidR="00766FA7">
              <w:rPr>
                <w:noProof/>
                <w:webHidden/>
              </w:rPr>
              <w:fldChar w:fldCharType="separate"/>
            </w:r>
            <w:r w:rsidR="00766FA7">
              <w:rPr>
                <w:noProof/>
                <w:webHidden/>
              </w:rPr>
              <w:t>4</w:t>
            </w:r>
            <w:r w:rsidR="00766FA7">
              <w:rPr>
                <w:noProof/>
                <w:webHidden/>
              </w:rPr>
              <w:fldChar w:fldCharType="end"/>
            </w:r>
          </w:hyperlink>
        </w:p>
        <w:p w14:paraId="310C2048" w14:textId="31698681" w:rsidR="00766FA7" w:rsidRDefault="005C47D0">
          <w:pPr>
            <w:pStyle w:val="TOC2"/>
            <w:rPr>
              <w:rFonts w:cstheme="minorBidi"/>
              <w:kern w:val="2"/>
              <w:lang w:val="en-AU" w:eastAsia="en-AU"/>
              <w14:ligatures w14:val="standardContextual"/>
            </w:rPr>
          </w:pPr>
          <w:hyperlink w:anchor="_Toc148106609" w:history="1">
            <w:r w:rsidR="00766FA7" w:rsidRPr="002712B4">
              <w:rPr>
                <w:rStyle w:val="Hyperlink"/>
              </w:rPr>
              <w:t>3.1</w:t>
            </w:r>
            <w:r w:rsidR="00766FA7">
              <w:rPr>
                <w:rFonts w:cstheme="minorBidi"/>
                <w:kern w:val="2"/>
                <w:lang w:val="en-AU" w:eastAsia="en-AU"/>
                <w14:ligatures w14:val="standardContextual"/>
              </w:rPr>
              <w:tab/>
            </w:r>
            <w:r w:rsidR="00766FA7" w:rsidRPr="002712B4">
              <w:rPr>
                <w:rStyle w:val="Hyperlink"/>
              </w:rPr>
              <w:t>How to download the Zoom desktop Client</w:t>
            </w:r>
            <w:r w:rsidR="00766FA7">
              <w:rPr>
                <w:webHidden/>
              </w:rPr>
              <w:tab/>
            </w:r>
            <w:r w:rsidR="00766FA7">
              <w:rPr>
                <w:webHidden/>
              </w:rPr>
              <w:fldChar w:fldCharType="begin"/>
            </w:r>
            <w:r w:rsidR="00766FA7">
              <w:rPr>
                <w:webHidden/>
              </w:rPr>
              <w:instrText xml:space="preserve"> PAGEREF _Toc148106609 \h </w:instrText>
            </w:r>
            <w:r w:rsidR="00766FA7">
              <w:rPr>
                <w:webHidden/>
              </w:rPr>
            </w:r>
            <w:r w:rsidR="00766FA7">
              <w:rPr>
                <w:webHidden/>
              </w:rPr>
              <w:fldChar w:fldCharType="separate"/>
            </w:r>
            <w:r w:rsidR="00766FA7">
              <w:rPr>
                <w:webHidden/>
              </w:rPr>
              <w:t>4</w:t>
            </w:r>
            <w:r w:rsidR="00766FA7">
              <w:rPr>
                <w:webHidden/>
              </w:rPr>
              <w:fldChar w:fldCharType="end"/>
            </w:r>
          </w:hyperlink>
        </w:p>
        <w:p w14:paraId="393F322A" w14:textId="15678271" w:rsidR="00766FA7" w:rsidRDefault="005C47D0">
          <w:pPr>
            <w:pStyle w:val="TOC2"/>
            <w:rPr>
              <w:rFonts w:cstheme="minorBidi"/>
              <w:kern w:val="2"/>
              <w:lang w:val="en-AU" w:eastAsia="en-AU"/>
              <w14:ligatures w14:val="standardContextual"/>
            </w:rPr>
          </w:pPr>
          <w:hyperlink w:anchor="_Toc148106610" w:history="1">
            <w:r w:rsidR="00766FA7" w:rsidRPr="002712B4">
              <w:rPr>
                <w:rStyle w:val="Hyperlink"/>
              </w:rPr>
              <w:t>3.2</w:t>
            </w:r>
            <w:r w:rsidR="00766FA7">
              <w:rPr>
                <w:rFonts w:cstheme="minorBidi"/>
                <w:kern w:val="2"/>
                <w:lang w:val="en-AU" w:eastAsia="en-AU"/>
                <w14:ligatures w14:val="standardContextual"/>
              </w:rPr>
              <w:tab/>
            </w:r>
            <w:r w:rsidR="00766FA7" w:rsidRPr="002712B4">
              <w:rPr>
                <w:rStyle w:val="Hyperlink"/>
              </w:rPr>
              <w:t>How to download the Zoom iOS</w:t>
            </w:r>
            <w:r w:rsidR="00766FA7">
              <w:rPr>
                <w:webHidden/>
              </w:rPr>
              <w:tab/>
            </w:r>
            <w:r w:rsidR="00766FA7">
              <w:rPr>
                <w:webHidden/>
              </w:rPr>
              <w:fldChar w:fldCharType="begin"/>
            </w:r>
            <w:r w:rsidR="00766FA7">
              <w:rPr>
                <w:webHidden/>
              </w:rPr>
              <w:instrText xml:space="preserve"> PAGEREF _Toc148106610 \h </w:instrText>
            </w:r>
            <w:r w:rsidR="00766FA7">
              <w:rPr>
                <w:webHidden/>
              </w:rPr>
            </w:r>
            <w:r w:rsidR="00766FA7">
              <w:rPr>
                <w:webHidden/>
              </w:rPr>
              <w:fldChar w:fldCharType="separate"/>
            </w:r>
            <w:r w:rsidR="00766FA7">
              <w:rPr>
                <w:webHidden/>
              </w:rPr>
              <w:t>5</w:t>
            </w:r>
            <w:r w:rsidR="00766FA7">
              <w:rPr>
                <w:webHidden/>
              </w:rPr>
              <w:fldChar w:fldCharType="end"/>
            </w:r>
          </w:hyperlink>
        </w:p>
        <w:p w14:paraId="48743E17" w14:textId="29F94A14" w:rsidR="00766FA7" w:rsidRDefault="005C47D0">
          <w:pPr>
            <w:pStyle w:val="TOC2"/>
            <w:rPr>
              <w:rFonts w:cstheme="minorBidi"/>
              <w:kern w:val="2"/>
              <w:lang w:val="en-AU" w:eastAsia="en-AU"/>
              <w14:ligatures w14:val="standardContextual"/>
            </w:rPr>
          </w:pPr>
          <w:hyperlink w:anchor="_Toc148106611" w:history="1">
            <w:r w:rsidR="00766FA7" w:rsidRPr="002712B4">
              <w:rPr>
                <w:rStyle w:val="Hyperlink"/>
              </w:rPr>
              <w:t>3.3</w:t>
            </w:r>
            <w:r w:rsidR="00766FA7">
              <w:rPr>
                <w:rFonts w:cstheme="minorBidi"/>
                <w:kern w:val="2"/>
                <w:lang w:val="en-AU" w:eastAsia="en-AU"/>
                <w14:ligatures w14:val="standardContextual"/>
              </w:rPr>
              <w:tab/>
            </w:r>
            <w:r w:rsidR="00766FA7" w:rsidRPr="002712B4">
              <w:rPr>
                <w:rStyle w:val="Hyperlink"/>
              </w:rPr>
              <w:t>How to download the Zoom Android</w:t>
            </w:r>
            <w:r w:rsidR="00766FA7">
              <w:rPr>
                <w:webHidden/>
              </w:rPr>
              <w:tab/>
            </w:r>
            <w:r w:rsidR="00766FA7">
              <w:rPr>
                <w:webHidden/>
              </w:rPr>
              <w:fldChar w:fldCharType="begin"/>
            </w:r>
            <w:r w:rsidR="00766FA7">
              <w:rPr>
                <w:webHidden/>
              </w:rPr>
              <w:instrText xml:space="preserve"> PAGEREF _Toc148106611 \h </w:instrText>
            </w:r>
            <w:r w:rsidR="00766FA7">
              <w:rPr>
                <w:webHidden/>
              </w:rPr>
            </w:r>
            <w:r w:rsidR="00766FA7">
              <w:rPr>
                <w:webHidden/>
              </w:rPr>
              <w:fldChar w:fldCharType="separate"/>
            </w:r>
            <w:r w:rsidR="00766FA7">
              <w:rPr>
                <w:webHidden/>
              </w:rPr>
              <w:t>6</w:t>
            </w:r>
            <w:r w:rsidR="00766FA7">
              <w:rPr>
                <w:webHidden/>
              </w:rPr>
              <w:fldChar w:fldCharType="end"/>
            </w:r>
          </w:hyperlink>
        </w:p>
        <w:p w14:paraId="2E7EC11D" w14:textId="31D01C07" w:rsidR="00766FA7" w:rsidRDefault="005C47D0">
          <w:pPr>
            <w:pStyle w:val="TOC1"/>
            <w:tabs>
              <w:tab w:val="left" w:pos="440"/>
              <w:tab w:val="right" w:leader="dot" w:pos="9016"/>
            </w:tabs>
            <w:rPr>
              <w:rFonts w:asciiTheme="minorHAnsi" w:eastAsiaTheme="minorEastAsia" w:hAnsiTheme="minorHAnsi"/>
              <w:noProof/>
              <w:kern w:val="2"/>
              <w:sz w:val="22"/>
              <w:lang w:eastAsia="en-AU"/>
              <w14:ligatures w14:val="standardContextual"/>
            </w:rPr>
          </w:pPr>
          <w:hyperlink w:anchor="_Toc148106612" w:history="1">
            <w:r w:rsidR="00766FA7" w:rsidRPr="002712B4">
              <w:rPr>
                <w:rStyle w:val="Hyperlink"/>
                <w:noProof/>
              </w:rPr>
              <w:t>4</w:t>
            </w:r>
            <w:r w:rsidR="00766FA7">
              <w:rPr>
                <w:rFonts w:asciiTheme="minorHAnsi" w:eastAsiaTheme="minorEastAsia" w:hAnsiTheme="minorHAnsi"/>
                <w:noProof/>
                <w:kern w:val="2"/>
                <w:sz w:val="22"/>
                <w:lang w:eastAsia="en-AU"/>
                <w14:ligatures w14:val="standardContextual"/>
              </w:rPr>
              <w:tab/>
            </w:r>
            <w:r w:rsidR="00766FA7" w:rsidRPr="002712B4">
              <w:rPr>
                <w:rStyle w:val="Hyperlink"/>
                <w:noProof/>
              </w:rPr>
              <w:t>Safe use of the product</w:t>
            </w:r>
            <w:r w:rsidR="00766FA7">
              <w:rPr>
                <w:noProof/>
                <w:webHidden/>
              </w:rPr>
              <w:tab/>
            </w:r>
            <w:r w:rsidR="00766FA7">
              <w:rPr>
                <w:noProof/>
                <w:webHidden/>
              </w:rPr>
              <w:fldChar w:fldCharType="begin"/>
            </w:r>
            <w:r w:rsidR="00766FA7">
              <w:rPr>
                <w:noProof/>
                <w:webHidden/>
              </w:rPr>
              <w:instrText xml:space="preserve"> PAGEREF _Toc148106612 \h </w:instrText>
            </w:r>
            <w:r w:rsidR="00766FA7">
              <w:rPr>
                <w:noProof/>
                <w:webHidden/>
              </w:rPr>
            </w:r>
            <w:r w:rsidR="00766FA7">
              <w:rPr>
                <w:noProof/>
                <w:webHidden/>
              </w:rPr>
              <w:fldChar w:fldCharType="separate"/>
            </w:r>
            <w:r w:rsidR="00766FA7">
              <w:rPr>
                <w:noProof/>
                <w:webHidden/>
              </w:rPr>
              <w:t>7</w:t>
            </w:r>
            <w:r w:rsidR="00766FA7">
              <w:rPr>
                <w:noProof/>
                <w:webHidden/>
              </w:rPr>
              <w:fldChar w:fldCharType="end"/>
            </w:r>
          </w:hyperlink>
        </w:p>
        <w:p w14:paraId="4FC33752" w14:textId="4EFB5A80" w:rsidR="00766FA7" w:rsidRDefault="005C47D0">
          <w:pPr>
            <w:pStyle w:val="TOC2"/>
            <w:rPr>
              <w:rFonts w:cstheme="minorBidi"/>
              <w:kern w:val="2"/>
              <w:lang w:val="en-AU" w:eastAsia="en-AU"/>
              <w14:ligatures w14:val="standardContextual"/>
            </w:rPr>
          </w:pPr>
          <w:hyperlink w:anchor="_Toc148106613" w:history="1">
            <w:r w:rsidR="00766FA7" w:rsidRPr="002712B4">
              <w:rPr>
                <w:rStyle w:val="Hyperlink"/>
              </w:rPr>
              <w:t>4.1</w:t>
            </w:r>
            <w:r w:rsidR="00766FA7">
              <w:rPr>
                <w:rFonts w:cstheme="minorBidi"/>
                <w:kern w:val="2"/>
                <w:lang w:val="en-AU" w:eastAsia="en-AU"/>
                <w14:ligatures w14:val="standardContextual"/>
              </w:rPr>
              <w:tab/>
            </w:r>
            <w:r w:rsidR="00766FA7" w:rsidRPr="002712B4">
              <w:rPr>
                <w:rStyle w:val="Hyperlink"/>
              </w:rPr>
              <w:t>Security at Zoom</w:t>
            </w:r>
            <w:r w:rsidR="00766FA7">
              <w:rPr>
                <w:webHidden/>
              </w:rPr>
              <w:tab/>
            </w:r>
            <w:r w:rsidR="00766FA7">
              <w:rPr>
                <w:webHidden/>
              </w:rPr>
              <w:fldChar w:fldCharType="begin"/>
            </w:r>
            <w:r w:rsidR="00766FA7">
              <w:rPr>
                <w:webHidden/>
              </w:rPr>
              <w:instrText xml:space="preserve"> PAGEREF _Toc148106613 \h </w:instrText>
            </w:r>
            <w:r w:rsidR="00766FA7">
              <w:rPr>
                <w:webHidden/>
              </w:rPr>
            </w:r>
            <w:r w:rsidR="00766FA7">
              <w:rPr>
                <w:webHidden/>
              </w:rPr>
              <w:fldChar w:fldCharType="separate"/>
            </w:r>
            <w:r w:rsidR="00766FA7">
              <w:rPr>
                <w:webHidden/>
              </w:rPr>
              <w:t>7</w:t>
            </w:r>
            <w:r w:rsidR="00766FA7">
              <w:rPr>
                <w:webHidden/>
              </w:rPr>
              <w:fldChar w:fldCharType="end"/>
            </w:r>
          </w:hyperlink>
        </w:p>
        <w:p w14:paraId="0F2E3110" w14:textId="48C2A095" w:rsidR="00766FA7" w:rsidRDefault="005C47D0">
          <w:pPr>
            <w:pStyle w:val="TOC1"/>
            <w:tabs>
              <w:tab w:val="left" w:pos="440"/>
              <w:tab w:val="right" w:leader="dot" w:pos="9016"/>
            </w:tabs>
            <w:rPr>
              <w:rFonts w:asciiTheme="minorHAnsi" w:eastAsiaTheme="minorEastAsia" w:hAnsiTheme="minorHAnsi"/>
              <w:noProof/>
              <w:kern w:val="2"/>
              <w:sz w:val="22"/>
              <w:lang w:eastAsia="en-AU"/>
              <w14:ligatures w14:val="standardContextual"/>
            </w:rPr>
          </w:pPr>
          <w:hyperlink w:anchor="_Toc148106614" w:history="1">
            <w:r w:rsidR="00766FA7" w:rsidRPr="002712B4">
              <w:rPr>
                <w:rStyle w:val="Hyperlink"/>
                <w:noProof/>
              </w:rPr>
              <w:t>5</w:t>
            </w:r>
            <w:r w:rsidR="00766FA7">
              <w:rPr>
                <w:rFonts w:asciiTheme="minorHAnsi" w:eastAsiaTheme="minorEastAsia" w:hAnsiTheme="minorHAnsi"/>
                <w:noProof/>
                <w:kern w:val="2"/>
                <w:sz w:val="22"/>
                <w:lang w:eastAsia="en-AU"/>
                <w14:ligatures w14:val="standardContextual"/>
              </w:rPr>
              <w:tab/>
            </w:r>
            <w:r w:rsidR="00766FA7" w:rsidRPr="002712B4">
              <w:rPr>
                <w:rStyle w:val="Hyperlink"/>
                <w:noProof/>
              </w:rPr>
              <w:t>Major features and functions of the product</w:t>
            </w:r>
            <w:r w:rsidR="00766FA7">
              <w:rPr>
                <w:noProof/>
                <w:webHidden/>
              </w:rPr>
              <w:tab/>
            </w:r>
            <w:r w:rsidR="00766FA7">
              <w:rPr>
                <w:noProof/>
                <w:webHidden/>
              </w:rPr>
              <w:fldChar w:fldCharType="begin"/>
            </w:r>
            <w:r w:rsidR="00766FA7">
              <w:rPr>
                <w:noProof/>
                <w:webHidden/>
              </w:rPr>
              <w:instrText xml:space="preserve"> PAGEREF _Toc148106614 \h </w:instrText>
            </w:r>
            <w:r w:rsidR="00766FA7">
              <w:rPr>
                <w:noProof/>
                <w:webHidden/>
              </w:rPr>
            </w:r>
            <w:r w:rsidR="00766FA7">
              <w:rPr>
                <w:noProof/>
                <w:webHidden/>
              </w:rPr>
              <w:fldChar w:fldCharType="separate"/>
            </w:r>
            <w:r w:rsidR="00766FA7">
              <w:rPr>
                <w:noProof/>
                <w:webHidden/>
              </w:rPr>
              <w:t>8</w:t>
            </w:r>
            <w:r w:rsidR="00766FA7">
              <w:rPr>
                <w:noProof/>
                <w:webHidden/>
              </w:rPr>
              <w:fldChar w:fldCharType="end"/>
            </w:r>
          </w:hyperlink>
        </w:p>
        <w:p w14:paraId="7A1CF858" w14:textId="0BEFB772" w:rsidR="00766FA7" w:rsidRDefault="005C47D0">
          <w:pPr>
            <w:pStyle w:val="TOC2"/>
            <w:rPr>
              <w:rFonts w:cstheme="minorBidi"/>
              <w:kern w:val="2"/>
              <w:lang w:val="en-AU" w:eastAsia="en-AU"/>
              <w14:ligatures w14:val="standardContextual"/>
            </w:rPr>
          </w:pPr>
          <w:hyperlink w:anchor="_Toc148106615" w:history="1">
            <w:r w:rsidR="00766FA7" w:rsidRPr="002712B4">
              <w:rPr>
                <w:rStyle w:val="Hyperlink"/>
              </w:rPr>
              <w:t>5.1</w:t>
            </w:r>
            <w:r w:rsidR="00766FA7">
              <w:rPr>
                <w:rFonts w:cstheme="minorBidi"/>
                <w:kern w:val="2"/>
                <w:lang w:val="en-AU" w:eastAsia="en-AU"/>
                <w14:ligatures w14:val="standardContextual"/>
              </w:rPr>
              <w:tab/>
            </w:r>
            <w:r w:rsidR="00766FA7" w:rsidRPr="002712B4">
              <w:rPr>
                <w:rStyle w:val="Hyperlink"/>
              </w:rPr>
              <w:t>Video</w:t>
            </w:r>
            <w:r w:rsidR="00766FA7">
              <w:rPr>
                <w:webHidden/>
              </w:rPr>
              <w:tab/>
            </w:r>
            <w:r w:rsidR="00766FA7">
              <w:rPr>
                <w:webHidden/>
              </w:rPr>
              <w:fldChar w:fldCharType="begin"/>
            </w:r>
            <w:r w:rsidR="00766FA7">
              <w:rPr>
                <w:webHidden/>
              </w:rPr>
              <w:instrText xml:space="preserve"> PAGEREF _Toc148106615 \h </w:instrText>
            </w:r>
            <w:r w:rsidR="00766FA7">
              <w:rPr>
                <w:webHidden/>
              </w:rPr>
            </w:r>
            <w:r w:rsidR="00766FA7">
              <w:rPr>
                <w:webHidden/>
              </w:rPr>
              <w:fldChar w:fldCharType="separate"/>
            </w:r>
            <w:r w:rsidR="00766FA7">
              <w:rPr>
                <w:webHidden/>
              </w:rPr>
              <w:t>8</w:t>
            </w:r>
            <w:r w:rsidR="00766FA7">
              <w:rPr>
                <w:webHidden/>
              </w:rPr>
              <w:fldChar w:fldCharType="end"/>
            </w:r>
          </w:hyperlink>
        </w:p>
        <w:p w14:paraId="44703763" w14:textId="37E7EEEE" w:rsidR="00766FA7" w:rsidRDefault="005C47D0">
          <w:pPr>
            <w:pStyle w:val="TOC2"/>
            <w:rPr>
              <w:rFonts w:cstheme="minorBidi"/>
              <w:kern w:val="2"/>
              <w:lang w:val="en-AU" w:eastAsia="en-AU"/>
              <w14:ligatures w14:val="standardContextual"/>
            </w:rPr>
          </w:pPr>
          <w:hyperlink w:anchor="_Toc148106616" w:history="1">
            <w:r w:rsidR="00766FA7" w:rsidRPr="002712B4">
              <w:rPr>
                <w:rStyle w:val="Hyperlink"/>
              </w:rPr>
              <w:t>5.2</w:t>
            </w:r>
            <w:r w:rsidR="00766FA7">
              <w:rPr>
                <w:rFonts w:cstheme="minorBidi"/>
                <w:kern w:val="2"/>
                <w:lang w:val="en-AU" w:eastAsia="en-AU"/>
                <w14:ligatures w14:val="standardContextual"/>
              </w:rPr>
              <w:tab/>
            </w:r>
            <w:r w:rsidR="00766FA7" w:rsidRPr="002712B4">
              <w:rPr>
                <w:rStyle w:val="Hyperlink"/>
              </w:rPr>
              <w:t>Audio</w:t>
            </w:r>
            <w:r w:rsidR="00766FA7">
              <w:rPr>
                <w:webHidden/>
              </w:rPr>
              <w:tab/>
            </w:r>
            <w:r w:rsidR="00766FA7">
              <w:rPr>
                <w:webHidden/>
              </w:rPr>
              <w:fldChar w:fldCharType="begin"/>
            </w:r>
            <w:r w:rsidR="00766FA7">
              <w:rPr>
                <w:webHidden/>
              </w:rPr>
              <w:instrText xml:space="preserve"> PAGEREF _Toc148106616 \h </w:instrText>
            </w:r>
            <w:r w:rsidR="00766FA7">
              <w:rPr>
                <w:webHidden/>
              </w:rPr>
            </w:r>
            <w:r w:rsidR="00766FA7">
              <w:rPr>
                <w:webHidden/>
              </w:rPr>
              <w:fldChar w:fldCharType="separate"/>
            </w:r>
            <w:r w:rsidR="00766FA7">
              <w:rPr>
                <w:webHidden/>
              </w:rPr>
              <w:t>9</w:t>
            </w:r>
            <w:r w:rsidR="00766FA7">
              <w:rPr>
                <w:webHidden/>
              </w:rPr>
              <w:fldChar w:fldCharType="end"/>
            </w:r>
          </w:hyperlink>
        </w:p>
        <w:p w14:paraId="2009AEB4" w14:textId="1E9E1F86" w:rsidR="00766FA7" w:rsidRDefault="005C47D0">
          <w:pPr>
            <w:pStyle w:val="TOC2"/>
            <w:rPr>
              <w:rFonts w:cstheme="minorBidi"/>
              <w:kern w:val="2"/>
              <w:lang w:val="en-AU" w:eastAsia="en-AU"/>
              <w14:ligatures w14:val="standardContextual"/>
            </w:rPr>
          </w:pPr>
          <w:hyperlink w:anchor="_Toc148106617" w:history="1">
            <w:r w:rsidR="00766FA7" w:rsidRPr="002712B4">
              <w:rPr>
                <w:rStyle w:val="Hyperlink"/>
              </w:rPr>
              <w:t>5.3</w:t>
            </w:r>
            <w:r w:rsidR="00766FA7">
              <w:rPr>
                <w:rFonts w:cstheme="minorBidi"/>
                <w:kern w:val="2"/>
                <w:lang w:val="en-AU" w:eastAsia="en-AU"/>
                <w14:ligatures w14:val="standardContextual"/>
              </w:rPr>
              <w:tab/>
            </w:r>
            <w:r w:rsidR="00766FA7" w:rsidRPr="002712B4">
              <w:rPr>
                <w:rStyle w:val="Hyperlink"/>
              </w:rPr>
              <w:t>Screen Sharing</w:t>
            </w:r>
            <w:r w:rsidR="00766FA7">
              <w:rPr>
                <w:webHidden/>
              </w:rPr>
              <w:tab/>
            </w:r>
            <w:r w:rsidR="00766FA7">
              <w:rPr>
                <w:webHidden/>
              </w:rPr>
              <w:fldChar w:fldCharType="begin"/>
            </w:r>
            <w:r w:rsidR="00766FA7">
              <w:rPr>
                <w:webHidden/>
              </w:rPr>
              <w:instrText xml:space="preserve"> PAGEREF _Toc148106617 \h </w:instrText>
            </w:r>
            <w:r w:rsidR="00766FA7">
              <w:rPr>
                <w:webHidden/>
              </w:rPr>
            </w:r>
            <w:r w:rsidR="00766FA7">
              <w:rPr>
                <w:webHidden/>
              </w:rPr>
              <w:fldChar w:fldCharType="separate"/>
            </w:r>
            <w:r w:rsidR="00766FA7">
              <w:rPr>
                <w:webHidden/>
              </w:rPr>
              <w:t>10</w:t>
            </w:r>
            <w:r w:rsidR="00766FA7">
              <w:rPr>
                <w:webHidden/>
              </w:rPr>
              <w:fldChar w:fldCharType="end"/>
            </w:r>
          </w:hyperlink>
        </w:p>
        <w:p w14:paraId="2E7FEBC9" w14:textId="225EBA2D" w:rsidR="00766FA7" w:rsidRDefault="005C47D0">
          <w:pPr>
            <w:pStyle w:val="TOC1"/>
            <w:tabs>
              <w:tab w:val="left" w:pos="440"/>
              <w:tab w:val="right" w:leader="dot" w:pos="9016"/>
            </w:tabs>
            <w:rPr>
              <w:rFonts w:asciiTheme="minorHAnsi" w:eastAsiaTheme="minorEastAsia" w:hAnsiTheme="minorHAnsi"/>
              <w:noProof/>
              <w:kern w:val="2"/>
              <w:sz w:val="22"/>
              <w:lang w:eastAsia="en-AU"/>
              <w14:ligatures w14:val="standardContextual"/>
            </w:rPr>
          </w:pPr>
          <w:hyperlink w:anchor="_Toc148106618" w:history="1">
            <w:r w:rsidR="00766FA7" w:rsidRPr="002712B4">
              <w:rPr>
                <w:rStyle w:val="Hyperlink"/>
                <w:noProof/>
              </w:rPr>
              <w:t>6</w:t>
            </w:r>
            <w:r w:rsidR="00766FA7">
              <w:rPr>
                <w:rFonts w:asciiTheme="minorHAnsi" w:eastAsiaTheme="minorEastAsia" w:hAnsiTheme="minorHAnsi"/>
                <w:noProof/>
                <w:kern w:val="2"/>
                <w:sz w:val="22"/>
                <w:lang w:eastAsia="en-AU"/>
                <w14:ligatures w14:val="standardContextual"/>
              </w:rPr>
              <w:tab/>
            </w:r>
            <w:r w:rsidR="00766FA7" w:rsidRPr="002712B4">
              <w:rPr>
                <w:rStyle w:val="Hyperlink"/>
                <w:noProof/>
              </w:rPr>
              <w:t>Error messages and troubleshooting guide</w:t>
            </w:r>
            <w:r w:rsidR="00766FA7">
              <w:rPr>
                <w:noProof/>
                <w:webHidden/>
              </w:rPr>
              <w:tab/>
            </w:r>
            <w:r w:rsidR="00766FA7">
              <w:rPr>
                <w:noProof/>
                <w:webHidden/>
              </w:rPr>
              <w:fldChar w:fldCharType="begin"/>
            </w:r>
            <w:r w:rsidR="00766FA7">
              <w:rPr>
                <w:noProof/>
                <w:webHidden/>
              </w:rPr>
              <w:instrText xml:space="preserve"> PAGEREF _Toc148106618 \h </w:instrText>
            </w:r>
            <w:r w:rsidR="00766FA7">
              <w:rPr>
                <w:noProof/>
                <w:webHidden/>
              </w:rPr>
            </w:r>
            <w:r w:rsidR="00766FA7">
              <w:rPr>
                <w:noProof/>
                <w:webHidden/>
              </w:rPr>
              <w:fldChar w:fldCharType="separate"/>
            </w:r>
            <w:r w:rsidR="00766FA7">
              <w:rPr>
                <w:noProof/>
                <w:webHidden/>
              </w:rPr>
              <w:t>11</w:t>
            </w:r>
            <w:r w:rsidR="00766FA7">
              <w:rPr>
                <w:noProof/>
                <w:webHidden/>
              </w:rPr>
              <w:fldChar w:fldCharType="end"/>
            </w:r>
          </w:hyperlink>
        </w:p>
        <w:p w14:paraId="7C8540ED" w14:textId="347AA5F5" w:rsidR="00766FA7" w:rsidRDefault="005C47D0">
          <w:pPr>
            <w:pStyle w:val="TOC1"/>
            <w:tabs>
              <w:tab w:val="left" w:pos="440"/>
              <w:tab w:val="right" w:leader="dot" w:pos="9016"/>
            </w:tabs>
            <w:rPr>
              <w:rFonts w:asciiTheme="minorHAnsi" w:eastAsiaTheme="minorEastAsia" w:hAnsiTheme="minorHAnsi"/>
              <w:noProof/>
              <w:kern w:val="2"/>
              <w:sz w:val="22"/>
              <w:lang w:eastAsia="en-AU"/>
              <w14:ligatures w14:val="standardContextual"/>
            </w:rPr>
          </w:pPr>
          <w:hyperlink w:anchor="_Toc148106619" w:history="1">
            <w:r w:rsidR="00766FA7" w:rsidRPr="002712B4">
              <w:rPr>
                <w:rStyle w:val="Hyperlink"/>
                <w:noProof/>
              </w:rPr>
              <w:t>7</w:t>
            </w:r>
            <w:r w:rsidR="00766FA7">
              <w:rPr>
                <w:rFonts w:asciiTheme="minorHAnsi" w:eastAsiaTheme="minorEastAsia" w:hAnsiTheme="minorHAnsi"/>
                <w:noProof/>
                <w:kern w:val="2"/>
                <w:sz w:val="22"/>
                <w:lang w:eastAsia="en-AU"/>
                <w14:ligatures w14:val="standardContextual"/>
              </w:rPr>
              <w:tab/>
            </w:r>
            <w:r w:rsidR="00766FA7" w:rsidRPr="002712B4">
              <w:rPr>
                <w:rStyle w:val="Hyperlink"/>
                <w:noProof/>
              </w:rPr>
              <w:t>Product Developer contact information</w:t>
            </w:r>
            <w:r w:rsidR="00766FA7">
              <w:rPr>
                <w:noProof/>
                <w:webHidden/>
              </w:rPr>
              <w:tab/>
            </w:r>
            <w:r w:rsidR="00766FA7">
              <w:rPr>
                <w:noProof/>
                <w:webHidden/>
              </w:rPr>
              <w:fldChar w:fldCharType="begin"/>
            </w:r>
            <w:r w:rsidR="00766FA7">
              <w:rPr>
                <w:noProof/>
                <w:webHidden/>
              </w:rPr>
              <w:instrText xml:space="preserve"> PAGEREF _Toc148106619 \h </w:instrText>
            </w:r>
            <w:r w:rsidR="00766FA7">
              <w:rPr>
                <w:noProof/>
                <w:webHidden/>
              </w:rPr>
            </w:r>
            <w:r w:rsidR="00766FA7">
              <w:rPr>
                <w:noProof/>
                <w:webHidden/>
              </w:rPr>
              <w:fldChar w:fldCharType="separate"/>
            </w:r>
            <w:r w:rsidR="00766FA7">
              <w:rPr>
                <w:noProof/>
                <w:webHidden/>
              </w:rPr>
              <w:t>13</w:t>
            </w:r>
            <w:r w:rsidR="00766FA7">
              <w:rPr>
                <w:noProof/>
                <w:webHidden/>
              </w:rPr>
              <w:fldChar w:fldCharType="end"/>
            </w:r>
          </w:hyperlink>
        </w:p>
        <w:p w14:paraId="1F18CC2B" w14:textId="2EA5E171" w:rsidR="00766FA7" w:rsidRDefault="005C47D0">
          <w:pPr>
            <w:pStyle w:val="TOC2"/>
            <w:rPr>
              <w:rFonts w:cstheme="minorBidi"/>
              <w:kern w:val="2"/>
              <w:lang w:val="en-AU" w:eastAsia="en-AU"/>
              <w14:ligatures w14:val="standardContextual"/>
            </w:rPr>
          </w:pPr>
          <w:hyperlink w:anchor="_Toc148106620" w:history="1">
            <w:r w:rsidR="00766FA7" w:rsidRPr="002712B4">
              <w:rPr>
                <w:rStyle w:val="Hyperlink"/>
              </w:rPr>
              <w:t>7.1</w:t>
            </w:r>
            <w:r w:rsidR="00766FA7">
              <w:rPr>
                <w:rFonts w:cstheme="minorBidi"/>
                <w:kern w:val="2"/>
                <w:lang w:val="en-AU" w:eastAsia="en-AU"/>
                <w14:ligatures w14:val="standardContextual"/>
              </w:rPr>
              <w:tab/>
            </w:r>
            <w:r w:rsidR="00766FA7" w:rsidRPr="002712B4">
              <w:rPr>
                <w:rStyle w:val="Hyperlink"/>
              </w:rPr>
              <w:t>Zoom Plans and Support Options</w:t>
            </w:r>
            <w:r w:rsidR="00766FA7">
              <w:rPr>
                <w:webHidden/>
              </w:rPr>
              <w:tab/>
            </w:r>
            <w:r w:rsidR="00766FA7">
              <w:rPr>
                <w:webHidden/>
              </w:rPr>
              <w:fldChar w:fldCharType="begin"/>
            </w:r>
            <w:r w:rsidR="00766FA7">
              <w:rPr>
                <w:webHidden/>
              </w:rPr>
              <w:instrText xml:space="preserve"> PAGEREF _Toc148106620 \h </w:instrText>
            </w:r>
            <w:r w:rsidR="00766FA7">
              <w:rPr>
                <w:webHidden/>
              </w:rPr>
            </w:r>
            <w:r w:rsidR="00766FA7">
              <w:rPr>
                <w:webHidden/>
              </w:rPr>
              <w:fldChar w:fldCharType="separate"/>
            </w:r>
            <w:r w:rsidR="00766FA7">
              <w:rPr>
                <w:webHidden/>
              </w:rPr>
              <w:t>13</w:t>
            </w:r>
            <w:r w:rsidR="00766FA7">
              <w:rPr>
                <w:webHidden/>
              </w:rPr>
              <w:fldChar w:fldCharType="end"/>
            </w:r>
          </w:hyperlink>
        </w:p>
        <w:p w14:paraId="155D6211" w14:textId="2F0BCDC1" w:rsidR="00766FA7" w:rsidRDefault="005C47D0">
          <w:pPr>
            <w:pStyle w:val="TOC2"/>
            <w:rPr>
              <w:rFonts w:cstheme="minorBidi"/>
              <w:kern w:val="2"/>
              <w:lang w:val="en-AU" w:eastAsia="en-AU"/>
              <w14:ligatures w14:val="standardContextual"/>
            </w:rPr>
          </w:pPr>
          <w:hyperlink w:anchor="_Toc148106621" w:history="1">
            <w:r w:rsidR="00766FA7" w:rsidRPr="002712B4">
              <w:rPr>
                <w:rStyle w:val="Hyperlink"/>
              </w:rPr>
              <w:t>7.2</w:t>
            </w:r>
            <w:r w:rsidR="00766FA7">
              <w:rPr>
                <w:rFonts w:cstheme="minorBidi"/>
                <w:kern w:val="2"/>
                <w:lang w:val="en-AU" w:eastAsia="en-AU"/>
                <w14:ligatures w14:val="standardContextual"/>
              </w:rPr>
              <w:tab/>
            </w:r>
            <w:r w:rsidR="00766FA7" w:rsidRPr="002712B4">
              <w:rPr>
                <w:rStyle w:val="Hyperlink"/>
              </w:rPr>
              <w:t>Phone</w:t>
            </w:r>
            <w:r w:rsidR="00766FA7">
              <w:rPr>
                <w:webHidden/>
              </w:rPr>
              <w:tab/>
            </w:r>
            <w:r w:rsidR="00766FA7">
              <w:rPr>
                <w:webHidden/>
              </w:rPr>
              <w:fldChar w:fldCharType="begin"/>
            </w:r>
            <w:r w:rsidR="00766FA7">
              <w:rPr>
                <w:webHidden/>
              </w:rPr>
              <w:instrText xml:space="preserve"> PAGEREF _Toc148106621 \h </w:instrText>
            </w:r>
            <w:r w:rsidR="00766FA7">
              <w:rPr>
                <w:webHidden/>
              </w:rPr>
            </w:r>
            <w:r w:rsidR="00766FA7">
              <w:rPr>
                <w:webHidden/>
              </w:rPr>
              <w:fldChar w:fldCharType="separate"/>
            </w:r>
            <w:r w:rsidR="00766FA7">
              <w:rPr>
                <w:webHidden/>
              </w:rPr>
              <w:t>13</w:t>
            </w:r>
            <w:r w:rsidR="00766FA7">
              <w:rPr>
                <w:webHidden/>
              </w:rPr>
              <w:fldChar w:fldCharType="end"/>
            </w:r>
          </w:hyperlink>
        </w:p>
        <w:p w14:paraId="3A87F4DA" w14:textId="56FC59DB" w:rsidR="00766FA7" w:rsidRDefault="005C47D0">
          <w:pPr>
            <w:pStyle w:val="TOC2"/>
            <w:rPr>
              <w:rFonts w:cstheme="minorBidi"/>
              <w:kern w:val="2"/>
              <w:lang w:val="en-AU" w:eastAsia="en-AU"/>
              <w14:ligatures w14:val="standardContextual"/>
            </w:rPr>
          </w:pPr>
          <w:hyperlink w:anchor="_Toc148106622" w:history="1">
            <w:r w:rsidR="00766FA7" w:rsidRPr="002712B4">
              <w:rPr>
                <w:rStyle w:val="Hyperlink"/>
              </w:rPr>
              <w:t>7.3</w:t>
            </w:r>
            <w:r w:rsidR="00766FA7">
              <w:rPr>
                <w:rFonts w:cstheme="minorBidi"/>
                <w:kern w:val="2"/>
                <w:lang w:val="en-AU" w:eastAsia="en-AU"/>
                <w14:ligatures w14:val="standardContextual"/>
              </w:rPr>
              <w:tab/>
            </w:r>
            <w:r w:rsidR="00766FA7" w:rsidRPr="002712B4">
              <w:rPr>
                <w:rStyle w:val="Hyperlink"/>
              </w:rPr>
              <w:t>Premier Support Plans and Contact Options</w:t>
            </w:r>
            <w:r w:rsidR="00766FA7">
              <w:rPr>
                <w:webHidden/>
              </w:rPr>
              <w:tab/>
            </w:r>
            <w:r w:rsidR="00766FA7">
              <w:rPr>
                <w:webHidden/>
              </w:rPr>
              <w:fldChar w:fldCharType="begin"/>
            </w:r>
            <w:r w:rsidR="00766FA7">
              <w:rPr>
                <w:webHidden/>
              </w:rPr>
              <w:instrText xml:space="preserve"> PAGEREF _Toc148106622 \h </w:instrText>
            </w:r>
            <w:r w:rsidR="00766FA7">
              <w:rPr>
                <w:webHidden/>
              </w:rPr>
            </w:r>
            <w:r w:rsidR="00766FA7">
              <w:rPr>
                <w:webHidden/>
              </w:rPr>
              <w:fldChar w:fldCharType="separate"/>
            </w:r>
            <w:r w:rsidR="00766FA7">
              <w:rPr>
                <w:webHidden/>
              </w:rPr>
              <w:t>13</w:t>
            </w:r>
            <w:r w:rsidR="00766FA7">
              <w:rPr>
                <w:webHidden/>
              </w:rPr>
              <w:fldChar w:fldCharType="end"/>
            </w:r>
          </w:hyperlink>
        </w:p>
        <w:p w14:paraId="0CC91E66" w14:textId="23A0AE65" w:rsidR="00766FA7" w:rsidRDefault="005C47D0">
          <w:pPr>
            <w:pStyle w:val="TOC1"/>
            <w:tabs>
              <w:tab w:val="left" w:pos="440"/>
              <w:tab w:val="right" w:leader="dot" w:pos="9016"/>
            </w:tabs>
            <w:rPr>
              <w:rFonts w:asciiTheme="minorHAnsi" w:eastAsiaTheme="minorEastAsia" w:hAnsiTheme="minorHAnsi"/>
              <w:noProof/>
              <w:kern w:val="2"/>
              <w:sz w:val="22"/>
              <w:lang w:eastAsia="en-AU"/>
              <w14:ligatures w14:val="standardContextual"/>
            </w:rPr>
          </w:pPr>
          <w:hyperlink w:anchor="_Toc148106623" w:history="1">
            <w:r w:rsidR="00766FA7" w:rsidRPr="002712B4">
              <w:rPr>
                <w:rStyle w:val="Hyperlink"/>
                <w:noProof/>
              </w:rPr>
              <w:t>8</w:t>
            </w:r>
            <w:r w:rsidR="00766FA7">
              <w:rPr>
                <w:rFonts w:asciiTheme="minorHAnsi" w:eastAsiaTheme="minorEastAsia" w:hAnsiTheme="minorHAnsi"/>
                <w:noProof/>
                <w:kern w:val="2"/>
                <w:sz w:val="22"/>
                <w:lang w:eastAsia="en-AU"/>
                <w14:ligatures w14:val="standardContextual"/>
              </w:rPr>
              <w:tab/>
            </w:r>
            <w:r w:rsidR="00766FA7" w:rsidRPr="002712B4">
              <w:rPr>
                <w:rStyle w:val="Hyperlink"/>
                <w:noProof/>
              </w:rPr>
              <w:t>Document version control and approval information.</w:t>
            </w:r>
            <w:r w:rsidR="00766FA7">
              <w:rPr>
                <w:noProof/>
                <w:webHidden/>
              </w:rPr>
              <w:tab/>
            </w:r>
            <w:r w:rsidR="00766FA7">
              <w:rPr>
                <w:noProof/>
                <w:webHidden/>
              </w:rPr>
              <w:fldChar w:fldCharType="begin"/>
            </w:r>
            <w:r w:rsidR="00766FA7">
              <w:rPr>
                <w:noProof/>
                <w:webHidden/>
              </w:rPr>
              <w:instrText xml:space="preserve"> PAGEREF _Toc148106623 \h </w:instrText>
            </w:r>
            <w:r w:rsidR="00766FA7">
              <w:rPr>
                <w:noProof/>
                <w:webHidden/>
              </w:rPr>
            </w:r>
            <w:r w:rsidR="00766FA7">
              <w:rPr>
                <w:noProof/>
                <w:webHidden/>
              </w:rPr>
              <w:fldChar w:fldCharType="separate"/>
            </w:r>
            <w:r w:rsidR="00766FA7">
              <w:rPr>
                <w:noProof/>
                <w:webHidden/>
              </w:rPr>
              <w:t>13</w:t>
            </w:r>
            <w:r w:rsidR="00766FA7">
              <w:rPr>
                <w:noProof/>
                <w:webHidden/>
              </w:rPr>
              <w:fldChar w:fldCharType="end"/>
            </w:r>
          </w:hyperlink>
        </w:p>
        <w:p w14:paraId="1A9FE24F" w14:textId="72DCBDB2" w:rsidR="00766FA7" w:rsidRDefault="005C47D0">
          <w:pPr>
            <w:pStyle w:val="TOC2"/>
            <w:rPr>
              <w:rFonts w:cstheme="minorBidi"/>
              <w:kern w:val="2"/>
              <w:lang w:val="en-AU" w:eastAsia="en-AU"/>
              <w14:ligatures w14:val="standardContextual"/>
            </w:rPr>
          </w:pPr>
          <w:hyperlink w:anchor="_Toc148106624" w:history="1">
            <w:r w:rsidR="00766FA7" w:rsidRPr="002712B4">
              <w:rPr>
                <w:rStyle w:val="Hyperlink"/>
              </w:rPr>
              <w:t>8.1</w:t>
            </w:r>
            <w:r w:rsidR="00766FA7">
              <w:rPr>
                <w:rFonts w:cstheme="minorBidi"/>
                <w:kern w:val="2"/>
                <w:lang w:val="en-AU" w:eastAsia="en-AU"/>
                <w14:ligatures w14:val="standardContextual"/>
              </w:rPr>
              <w:tab/>
            </w:r>
            <w:r w:rsidR="00766FA7" w:rsidRPr="002712B4">
              <w:rPr>
                <w:rStyle w:val="Hyperlink"/>
              </w:rPr>
              <w:t>Document version control</w:t>
            </w:r>
            <w:r w:rsidR="00766FA7">
              <w:rPr>
                <w:webHidden/>
              </w:rPr>
              <w:tab/>
            </w:r>
            <w:r w:rsidR="00766FA7">
              <w:rPr>
                <w:webHidden/>
              </w:rPr>
              <w:fldChar w:fldCharType="begin"/>
            </w:r>
            <w:r w:rsidR="00766FA7">
              <w:rPr>
                <w:webHidden/>
              </w:rPr>
              <w:instrText xml:space="preserve"> PAGEREF _Toc148106624 \h </w:instrText>
            </w:r>
            <w:r w:rsidR="00766FA7">
              <w:rPr>
                <w:webHidden/>
              </w:rPr>
            </w:r>
            <w:r w:rsidR="00766FA7">
              <w:rPr>
                <w:webHidden/>
              </w:rPr>
              <w:fldChar w:fldCharType="separate"/>
            </w:r>
            <w:r w:rsidR="00766FA7">
              <w:rPr>
                <w:webHidden/>
              </w:rPr>
              <w:t>13</w:t>
            </w:r>
            <w:r w:rsidR="00766FA7">
              <w:rPr>
                <w:webHidden/>
              </w:rPr>
              <w:fldChar w:fldCharType="end"/>
            </w:r>
          </w:hyperlink>
        </w:p>
        <w:p w14:paraId="02B9AD78" w14:textId="038A8D9E" w:rsidR="00766FA7" w:rsidRDefault="005C47D0">
          <w:pPr>
            <w:pStyle w:val="TOC2"/>
            <w:rPr>
              <w:rFonts w:cstheme="minorBidi"/>
              <w:kern w:val="2"/>
              <w:lang w:val="en-AU" w:eastAsia="en-AU"/>
              <w14:ligatures w14:val="standardContextual"/>
            </w:rPr>
          </w:pPr>
          <w:hyperlink w:anchor="_Toc148106625" w:history="1">
            <w:r w:rsidR="00766FA7" w:rsidRPr="002712B4">
              <w:rPr>
                <w:rStyle w:val="Hyperlink"/>
              </w:rPr>
              <w:t>8.2</w:t>
            </w:r>
            <w:r w:rsidR="00766FA7">
              <w:rPr>
                <w:rFonts w:cstheme="minorBidi"/>
                <w:kern w:val="2"/>
                <w:lang w:val="en-AU" w:eastAsia="en-AU"/>
                <w14:ligatures w14:val="standardContextual"/>
              </w:rPr>
              <w:tab/>
            </w:r>
            <w:r w:rsidR="00766FA7" w:rsidRPr="002712B4">
              <w:rPr>
                <w:rStyle w:val="Hyperlink"/>
              </w:rPr>
              <w:t>Approval information</w:t>
            </w:r>
            <w:r w:rsidR="00766FA7">
              <w:rPr>
                <w:webHidden/>
              </w:rPr>
              <w:tab/>
            </w:r>
            <w:r w:rsidR="00766FA7">
              <w:rPr>
                <w:webHidden/>
              </w:rPr>
              <w:fldChar w:fldCharType="begin"/>
            </w:r>
            <w:r w:rsidR="00766FA7">
              <w:rPr>
                <w:webHidden/>
              </w:rPr>
              <w:instrText xml:space="preserve"> PAGEREF _Toc148106625 \h </w:instrText>
            </w:r>
            <w:r w:rsidR="00766FA7">
              <w:rPr>
                <w:webHidden/>
              </w:rPr>
            </w:r>
            <w:r w:rsidR="00766FA7">
              <w:rPr>
                <w:webHidden/>
              </w:rPr>
              <w:fldChar w:fldCharType="separate"/>
            </w:r>
            <w:r w:rsidR="00766FA7">
              <w:rPr>
                <w:webHidden/>
              </w:rPr>
              <w:t>13</w:t>
            </w:r>
            <w:r w:rsidR="00766FA7">
              <w:rPr>
                <w:webHidden/>
              </w:rPr>
              <w:fldChar w:fldCharType="end"/>
            </w:r>
          </w:hyperlink>
        </w:p>
        <w:p w14:paraId="1D8BD10E" w14:textId="284093FC" w:rsidR="00AA7652" w:rsidRDefault="00AA7652">
          <w:r>
            <w:rPr>
              <w:b/>
              <w:bCs/>
              <w:noProof/>
            </w:rPr>
            <w:fldChar w:fldCharType="end"/>
          </w:r>
        </w:p>
      </w:sdtContent>
    </w:sdt>
    <w:p w14:paraId="022CA086" w14:textId="77777777" w:rsidR="00C817B2" w:rsidRDefault="00C817B2"/>
    <w:p w14:paraId="0516E576" w14:textId="77777777" w:rsidR="00C817B2" w:rsidRDefault="00C817B2"/>
    <w:p w14:paraId="63BB6AB5" w14:textId="77777777" w:rsidR="00F00CF0" w:rsidRDefault="00F00CF0">
      <w:pPr>
        <w:spacing w:after="160"/>
      </w:pPr>
    </w:p>
    <w:p w14:paraId="2C65A118" w14:textId="77777777" w:rsidR="00F00CF0" w:rsidRDefault="00F00CF0">
      <w:pPr>
        <w:spacing w:after="160"/>
      </w:pPr>
    </w:p>
    <w:p w14:paraId="5A6D9CDC" w14:textId="742B6B14" w:rsidR="00C817B2" w:rsidRDefault="00C817B2">
      <w:pPr>
        <w:spacing w:after="160"/>
      </w:pPr>
      <w:r>
        <w:br w:type="page"/>
      </w:r>
    </w:p>
    <w:p w14:paraId="1870B43F" w14:textId="1139453B" w:rsidR="00305231" w:rsidRPr="00305231" w:rsidRDefault="007D5BD5" w:rsidP="007D5BD5">
      <w:pPr>
        <w:pStyle w:val="Heading1"/>
      </w:pPr>
      <w:bookmarkStart w:id="0" w:name="_Toc148106604"/>
      <w:r>
        <w:lastRenderedPageBreak/>
        <w:t>Product overview</w:t>
      </w:r>
      <w:bookmarkEnd w:id="0"/>
    </w:p>
    <w:p w14:paraId="4C4584D2" w14:textId="70F8D0F9" w:rsidR="007D5BD5" w:rsidRPr="00FF17BB" w:rsidRDefault="003122D6" w:rsidP="007D5BD5">
      <w:pPr>
        <w:rPr>
          <w:sz w:val="28"/>
          <w:szCs w:val="24"/>
        </w:rPr>
      </w:pPr>
      <w:ins w:id="1" w:author="Tyler Cole-Frost" w:date="2023-10-19T19:14:00Z">
        <w:r>
          <w:rPr>
            <w:noProof/>
          </w:rPr>
          <w:drawing>
            <wp:anchor distT="0" distB="0" distL="114300" distR="114300" simplePos="0" relativeHeight="251658240" behindDoc="1" locked="0" layoutInCell="1" allowOverlap="1" wp14:anchorId="11DB2CC4" wp14:editId="30A4719F">
              <wp:simplePos x="0" y="0"/>
              <wp:positionH relativeFrom="margin">
                <wp:align>right</wp:align>
              </wp:positionH>
              <wp:positionV relativeFrom="paragraph">
                <wp:posOffset>7877</wp:posOffset>
              </wp:positionV>
              <wp:extent cx="5731510" cy="3940810"/>
              <wp:effectExtent l="0" t="0" r="2540" b="2540"/>
              <wp:wrapTight wrapText="bothSides">
                <wp:wrapPolygon edited="0">
                  <wp:start x="0" y="0"/>
                  <wp:lineTo x="0" y="21510"/>
                  <wp:lineTo x="21538" y="21510"/>
                  <wp:lineTo x="21538" y="0"/>
                  <wp:lineTo x="0" y="0"/>
                </wp:wrapPolygon>
              </wp:wrapTight>
              <wp:docPr id="9064001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400106"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3940810"/>
                      </a:xfrm>
                      <a:prstGeom prst="rect">
                        <a:avLst/>
                      </a:prstGeom>
                    </pic:spPr>
                  </pic:pic>
                </a:graphicData>
              </a:graphic>
              <wp14:sizeRelH relativeFrom="page">
                <wp14:pctWidth>0</wp14:pctWidth>
              </wp14:sizeRelH>
              <wp14:sizeRelV relativeFrom="page">
                <wp14:pctHeight>0</wp14:pctHeight>
              </wp14:sizeRelV>
            </wp:anchor>
          </w:drawing>
        </w:r>
      </w:ins>
    </w:p>
    <w:p w14:paraId="535C7825" w14:textId="2822AAF5" w:rsidR="007D5BD5" w:rsidRPr="004458C5" w:rsidDel="00EA59E4" w:rsidRDefault="00EA59E4" w:rsidP="007D5BD5">
      <w:pPr>
        <w:rPr>
          <w:del w:id="2" w:author="Tyler Cole-Frost" w:date="2023-10-19T19:11:00Z"/>
          <w:szCs w:val="24"/>
          <w:rPrChange w:id="3" w:author="Tyler Cole-Frost" w:date="2023-10-19T19:27:00Z">
            <w:rPr>
              <w:del w:id="4" w:author="Tyler Cole-Frost" w:date="2023-10-19T19:11:00Z"/>
              <w:sz w:val="28"/>
              <w:szCs w:val="24"/>
            </w:rPr>
          </w:rPrChange>
        </w:rPr>
      </w:pPr>
      <w:ins w:id="5" w:author="Tyler Cole-Frost" w:date="2023-10-19T19:11:00Z">
        <w:r w:rsidRPr="004458C5">
          <w:rPr>
            <w:szCs w:val="24"/>
            <w:rPrChange w:id="6" w:author="Tyler Cole-Frost" w:date="2023-10-19T19:27:00Z">
              <w:rPr>
                <w:sz w:val="28"/>
                <w:szCs w:val="24"/>
              </w:rPr>
            </w:rPrChange>
          </w:rPr>
          <w:t>Zoom allows users to create and join virtual meeting rooms where they can communicate with each other using video, and audio. Additional features can give participants the ability to share their screen, share files, and use text chat within the meeting group or privately with others in the meeting.</w:t>
        </w:r>
      </w:ins>
      <w:del w:id="7" w:author="Tyler Cole-Frost" w:date="2023-10-19T19:11:00Z">
        <w:r w:rsidR="007D5BD5" w:rsidRPr="004458C5" w:rsidDel="00EA59E4">
          <w:rPr>
            <w:szCs w:val="24"/>
            <w:rPrChange w:id="8" w:author="Tyler Cole-Frost" w:date="2023-10-19T19:27:00Z">
              <w:rPr>
                <w:sz w:val="28"/>
                <w:szCs w:val="24"/>
              </w:rPr>
            </w:rPrChange>
          </w:rPr>
          <w:delText xml:space="preserve">Zoom is an all-in-one intelligent collaboration platform that makes connecting easier, more immersive, and more dynamic for businesses and individuals. </w:delText>
        </w:r>
      </w:del>
    </w:p>
    <w:p w14:paraId="6FF0170B" w14:textId="77777777" w:rsidR="007D5BD5" w:rsidRPr="004458C5" w:rsidRDefault="007D5BD5" w:rsidP="007D5BD5">
      <w:pPr>
        <w:rPr>
          <w:szCs w:val="24"/>
          <w:rPrChange w:id="9" w:author="Tyler Cole-Frost" w:date="2023-10-19T19:27:00Z">
            <w:rPr>
              <w:sz w:val="28"/>
              <w:szCs w:val="24"/>
            </w:rPr>
          </w:rPrChange>
        </w:rPr>
      </w:pPr>
    </w:p>
    <w:p w14:paraId="3FFE97D2" w14:textId="60773967" w:rsidR="007D5BD5" w:rsidRPr="004458C5" w:rsidRDefault="007D5BD5" w:rsidP="007D5BD5">
      <w:pPr>
        <w:rPr>
          <w:szCs w:val="24"/>
          <w:rPrChange w:id="10" w:author="Tyler Cole-Frost" w:date="2023-10-19T19:27:00Z">
            <w:rPr>
              <w:sz w:val="28"/>
              <w:szCs w:val="24"/>
            </w:rPr>
          </w:rPrChange>
        </w:rPr>
      </w:pPr>
    </w:p>
    <w:p w14:paraId="33505490" w14:textId="174D3417" w:rsidR="007D5BD5" w:rsidRPr="004458C5" w:rsidRDefault="007D5BD5" w:rsidP="007D5BD5">
      <w:pPr>
        <w:rPr>
          <w:szCs w:val="24"/>
          <w:rPrChange w:id="11" w:author="Tyler Cole-Frost" w:date="2023-10-19T19:27:00Z">
            <w:rPr>
              <w:sz w:val="28"/>
              <w:szCs w:val="24"/>
            </w:rPr>
          </w:rPrChange>
        </w:rPr>
      </w:pPr>
      <w:r w:rsidRPr="004458C5">
        <w:rPr>
          <w:szCs w:val="24"/>
          <w:rPrChange w:id="12" w:author="Tyler Cole-Frost" w:date="2023-10-19T19:27:00Z">
            <w:rPr>
              <w:sz w:val="28"/>
              <w:szCs w:val="24"/>
            </w:rPr>
          </w:rPrChange>
        </w:rPr>
        <w:t xml:space="preserve">Zoom technology puts people at the </w:t>
      </w:r>
      <w:r w:rsidR="00C314F3" w:rsidRPr="004458C5">
        <w:rPr>
          <w:szCs w:val="24"/>
          <w:rPrChange w:id="13" w:author="Tyler Cole-Frost" w:date="2023-10-19T19:27:00Z">
            <w:rPr>
              <w:sz w:val="28"/>
              <w:szCs w:val="24"/>
            </w:rPr>
          </w:rPrChange>
        </w:rPr>
        <w:t>centre</w:t>
      </w:r>
      <w:r w:rsidRPr="004458C5">
        <w:rPr>
          <w:szCs w:val="24"/>
          <w:rPrChange w:id="14" w:author="Tyler Cole-Frost" w:date="2023-10-19T19:27:00Z">
            <w:rPr>
              <w:sz w:val="28"/>
              <w:szCs w:val="24"/>
            </w:rPr>
          </w:rPrChange>
        </w:rPr>
        <w:t xml:space="preserve">, enabling meaningful connections, facilitating modern collaboration, and driving human innovation through solutions like team chat, phone, meetings, omnichannel cloud contact </w:t>
      </w:r>
      <w:r w:rsidR="00C314F3" w:rsidRPr="004458C5">
        <w:rPr>
          <w:szCs w:val="24"/>
          <w:rPrChange w:id="15" w:author="Tyler Cole-Frost" w:date="2023-10-19T19:27:00Z">
            <w:rPr>
              <w:sz w:val="28"/>
              <w:szCs w:val="24"/>
            </w:rPr>
          </w:rPrChange>
        </w:rPr>
        <w:t>centre</w:t>
      </w:r>
      <w:r w:rsidRPr="004458C5">
        <w:rPr>
          <w:szCs w:val="24"/>
          <w:rPrChange w:id="16" w:author="Tyler Cole-Frost" w:date="2023-10-19T19:27:00Z">
            <w:rPr>
              <w:sz w:val="28"/>
              <w:szCs w:val="24"/>
            </w:rPr>
          </w:rPrChange>
        </w:rPr>
        <w:t xml:space="preserve">, smart recordings, whiteboard, and more, in one offering. </w:t>
      </w:r>
    </w:p>
    <w:p w14:paraId="5785ADC3" w14:textId="77777777" w:rsidR="007D5BD5" w:rsidRPr="004458C5" w:rsidDel="003122D6" w:rsidRDefault="007D5BD5" w:rsidP="007D5BD5">
      <w:pPr>
        <w:rPr>
          <w:del w:id="17" w:author="Tyler Cole-Frost" w:date="2023-10-19T19:16:00Z"/>
          <w:szCs w:val="24"/>
          <w:rPrChange w:id="18" w:author="Tyler Cole-Frost" w:date="2023-10-19T19:27:00Z">
            <w:rPr>
              <w:del w:id="19" w:author="Tyler Cole-Frost" w:date="2023-10-19T19:16:00Z"/>
              <w:sz w:val="28"/>
              <w:szCs w:val="24"/>
            </w:rPr>
          </w:rPrChange>
        </w:rPr>
      </w:pPr>
    </w:p>
    <w:p w14:paraId="2AA122AA" w14:textId="5BE71810" w:rsidR="001C15B0" w:rsidRPr="004458C5" w:rsidRDefault="001C15B0" w:rsidP="007D5BD5">
      <w:pPr>
        <w:rPr>
          <w:szCs w:val="24"/>
          <w:rPrChange w:id="20" w:author="Tyler Cole-Frost" w:date="2023-10-19T19:27:00Z">
            <w:rPr>
              <w:sz w:val="28"/>
              <w:szCs w:val="24"/>
            </w:rPr>
          </w:rPrChange>
        </w:rPr>
      </w:pPr>
    </w:p>
    <w:p w14:paraId="3244A564" w14:textId="4B4B8103" w:rsidR="007D5BD5" w:rsidRPr="004458C5" w:rsidRDefault="007D5BD5" w:rsidP="007D5BD5">
      <w:pPr>
        <w:rPr>
          <w:szCs w:val="24"/>
          <w:rPrChange w:id="21" w:author="Tyler Cole-Frost" w:date="2023-10-19T19:27:00Z">
            <w:rPr>
              <w:sz w:val="28"/>
              <w:szCs w:val="24"/>
            </w:rPr>
          </w:rPrChange>
        </w:rPr>
      </w:pPr>
      <w:r w:rsidRPr="004458C5">
        <w:rPr>
          <w:szCs w:val="24"/>
          <w:rPrChange w:id="22" w:author="Tyler Cole-Frost" w:date="2023-10-19T19:27:00Z">
            <w:rPr>
              <w:sz w:val="28"/>
              <w:szCs w:val="24"/>
            </w:rPr>
          </w:rPrChange>
        </w:rPr>
        <w:t xml:space="preserve">Founded in 2011, </w:t>
      </w:r>
    </w:p>
    <w:p w14:paraId="6C8E38CE" w14:textId="672C7398" w:rsidR="007D5BD5" w:rsidRPr="004458C5" w:rsidRDefault="007D5BD5" w:rsidP="007D5BD5">
      <w:pPr>
        <w:rPr>
          <w:szCs w:val="24"/>
          <w:rPrChange w:id="23" w:author="Tyler Cole-Frost" w:date="2023-10-19T19:27:00Z">
            <w:rPr>
              <w:sz w:val="28"/>
              <w:szCs w:val="24"/>
            </w:rPr>
          </w:rPrChange>
        </w:rPr>
      </w:pPr>
    </w:p>
    <w:p w14:paraId="5AA286A3" w14:textId="0E89B2DD" w:rsidR="007D5BD5" w:rsidRPr="004458C5" w:rsidRDefault="007D5BD5" w:rsidP="007D5BD5">
      <w:pPr>
        <w:rPr>
          <w:szCs w:val="24"/>
          <w:rPrChange w:id="24" w:author="Tyler Cole-Frost" w:date="2023-10-19T19:27:00Z">
            <w:rPr>
              <w:sz w:val="28"/>
              <w:szCs w:val="24"/>
            </w:rPr>
          </w:rPrChange>
        </w:rPr>
      </w:pPr>
      <w:r w:rsidRPr="004458C5">
        <w:rPr>
          <w:szCs w:val="24"/>
          <w:rPrChange w:id="25" w:author="Tyler Cole-Frost" w:date="2023-10-19T19:27:00Z">
            <w:rPr>
              <w:sz w:val="28"/>
              <w:szCs w:val="24"/>
            </w:rPr>
          </w:rPrChange>
        </w:rPr>
        <w:t xml:space="preserve">Zoom is publicly traded (NASDAQ:ZM) </w:t>
      </w:r>
    </w:p>
    <w:p w14:paraId="281413B4" w14:textId="403E9F2D" w:rsidR="007D5BD5" w:rsidRPr="004458C5" w:rsidRDefault="007D5BD5" w:rsidP="007D5BD5">
      <w:pPr>
        <w:rPr>
          <w:szCs w:val="24"/>
          <w:rPrChange w:id="26" w:author="Tyler Cole-Frost" w:date="2023-10-19T19:27:00Z">
            <w:rPr>
              <w:sz w:val="28"/>
              <w:szCs w:val="24"/>
            </w:rPr>
          </w:rPrChange>
        </w:rPr>
      </w:pPr>
      <w:r w:rsidRPr="004458C5">
        <w:rPr>
          <w:szCs w:val="24"/>
          <w:rPrChange w:id="27" w:author="Tyler Cole-Frost" w:date="2023-10-19T19:27:00Z">
            <w:rPr>
              <w:sz w:val="28"/>
              <w:szCs w:val="24"/>
            </w:rPr>
          </w:rPrChange>
        </w:rPr>
        <w:t>and headquartered in San Jose, California.</w:t>
      </w:r>
    </w:p>
    <w:p w14:paraId="28EB3251" w14:textId="04BEB8DA" w:rsidR="007D5BD5" w:rsidRDefault="007D5BD5" w:rsidP="007D5BD5"/>
    <w:p w14:paraId="61F622C4" w14:textId="5571272D" w:rsidR="007D5BD5" w:rsidRDefault="007D5BD5" w:rsidP="007D5BD5"/>
    <w:p w14:paraId="3AA0B523" w14:textId="03830F58" w:rsidR="007D5BD5" w:rsidRDefault="007D5BD5" w:rsidP="007D5BD5"/>
    <w:p w14:paraId="4251C3D3" w14:textId="7DA12B54" w:rsidR="007D5BD5" w:rsidDel="003122D6" w:rsidRDefault="007D5BD5" w:rsidP="007D5BD5">
      <w:pPr>
        <w:rPr>
          <w:del w:id="28" w:author="Tyler Cole-Frost" w:date="2023-10-19T19:16:00Z"/>
        </w:rPr>
      </w:pPr>
    </w:p>
    <w:p w14:paraId="55D253C3" w14:textId="17F6DEAD" w:rsidR="007D5BD5" w:rsidDel="003122D6" w:rsidRDefault="007D5BD5" w:rsidP="007D5BD5">
      <w:pPr>
        <w:rPr>
          <w:del w:id="29" w:author="Tyler Cole-Frost" w:date="2023-10-19T19:16:00Z"/>
        </w:rPr>
      </w:pPr>
    </w:p>
    <w:p w14:paraId="7A3B149E" w14:textId="77777777" w:rsidR="007D5BD5" w:rsidDel="003122D6" w:rsidRDefault="007D5BD5" w:rsidP="007D5BD5">
      <w:pPr>
        <w:rPr>
          <w:del w:id="30" w:author="Tyler Cole-Frost" w:date="2023-10-19T19:16:00Z"/>
        </w:rPr>
      </w:pPr>
    </w:p>
    <w:p w14:paraId="4792E610" w14:textId="77777777" w:rsidR="007D5BD5" w:rsidDel="003122D6" w:rsidRDefault="007D5BD5" w:rsidP="007D5BD5">
      <w:pPr>
        <w:rPr>
          <w:del w:id="31" w:author="Tyler Cole-Frost" w:date="2023-10-19T19:16:00Z"/>
        </w:rPr>
      </w:pPr>
    </w:p>
    <w:p w14:paraId="6990C69B" w14:textId="77777777" w:rsidR="007D5BD5" w:rsidDel="003122D6" w:rsidRDefault="007D5BD5" w:rsidP="007D5BD5">
      <w:pPr>
        <w:rPr>
          <w:del w:id="32" w:author="Tyler Cole-Frost" w:date="2023-10-19T19:16:00Z"/>
        </w:rPr>
      </w:pPr>
    </w:p>
    <w:p w14:paraId="72201D7E" w14:textId="55186E46" w:rsidR="007D5BD5" w:rsidDel="003122D6" w:rsidRDefault="007D5BD5" w:rsidP="007D5BD5">
      <w:pPr>
        <w:rPr>
          <w:del w:id="33" w:author="Tyler Cole-Frost" w:date="2023-10-19T19:16:00Z"/>
        </w:rPr>
      </w:pPr>
    </w:p>
    <w:p w14:paraId="254B44E1" w14:textId="539E3039" w:rsidR="007D5BD5" w:rsidDel="003122D6" w:rsidRDefault="007D5BD5" w:rsidP="007D5BD5">
      <w:pPr>
        <w:rPr>
          <w:del w:id="34" w:author="Tyler Cole-Frost" w:date="2023-10-19T19:16:00Z"/>
        </w:rPr>
      </w:pPr>
    </w:p>
    <w:p w14:paraId="76ACD54B" w14:textId="5F7F8F3D" w:rsidR="007D5BD5" w:rsidDel="003122D6" w:rsidRDefault="007D5BD5" w:rsidP="007D5BD5">
      <w:pPr>
        <w:rPr>
          <w:del w:id="35" w:author="Tyler Cole-Frost" w:date="2023-10-19T19:16:00Z"/>
        </w:rPr>
      </w:pPr>
    </w:p>
    <w:p w14:paraId="3BA6EDB4" w14:textId="0DF9E45E" w:rsidR="007D5BD5" w:rsidDel="003122D6" w:rsidRDefault="007D5BD5" w:rsidP="007D5BD5">
      <w:pPr>
        <w:rPr>
          <w:del w:id="36" w:author="Tyler Cole-Frost" w:date="2023-10-19T19:16:00Z"/>
        </w:rPr>
      </w:pPr>
    </w:p>
    <w:p w14:paraId="46BA92AF" w14:textId="7E9A27AD" w:rsidR="007D5BD5" w:rsidDel="003122D6" w:rsidRDefault="007D5BD5" w:rsidP="007D5BD5">
      <w:pPr>
        <w:rPr>
          <w:del w:id="37" w:author="Tyler Cole-Frost" w:date="2023-10-19T19:16:00Z"/>
        </w:rPr>
      </w:pPr>
    </w:p>
    <w:p w14:paraId="7AF10B75" w14:textId="0C519233" w:rsidR="007D5BD5" w:rsidDel="003122D6" w:rsidRDefault="007D5BD5" w:rsidP="007D5BD5">
      <w:pPr>
        <w:rPr>
          <w:del w:id="38" w:author="Tyler Cole-Frost" w:date="2023-10-19T19:16:00Z"/>
        </w:rPr>
      </w:pPr>
    </w:p>
    <w:p w14:paraId="30626A65" w14:textId="4A98838D" w:rsidR="007D5BD5" w:rsidDel="003122D6" w:rsidRDefault="007D5BD5" w:rsidP="007D5BD5">
      <w:pPr>
        <w:rPr>
          <w:del w:id="39" w:author="Tyler Cole-Frost" w:date="2023-10-19T19:16:00Z"/>
        </w:rPr>
      </w:pPr>
    </w:p>
    <w:p w14:paraId="57FB906A" w14:textId="68E00454" w:rsidR="007D5BD5" w:rsidDel="003122D6" w:rsidRDefault="007D5BD5" w:rsidP="007D5BD5">
      <w:pPr>
        <w:rPr>
          <w:del w:id="40" w:author="Tyler Cole-Frost" w:date="2023-10-19T19:16:00Z"/>
        </w:rPr>
      </w:pPr>
    </w:p>
    <w:p w14:paraId="7512F1D7" w14:textId="72D4B173" w:rsidR="007D5BD5" w:rsidDel="003122D6" w:rsidRDefault="007D5BD5" w:rsidP="007D5BD5">
      <w:pPr>
        <w:rPr>
          <w:del w:id="41" w:author="Tyler Cole-Frost" w:date="2023-10-19T19:16:00Z"/>
        </w:rPr>
      </w:pPr>
    </w:p>
    <w:p w14:paraId="64A87BCA" w14:textId="2EA1EDB1" w:rsidR="007D5BD5" w:rsidDel="003122D6" w:rsidRDefault="007D5BD5" w:rsidP="007D5BD5">
      <w:pPr>
        <w:rPr>
          <w:del w:id="42" w:author="Tyler Cole-Frost" w:date="2023-10-19T19:16:00Z"/>
        </w:rPr>
      </w:pPr>
    </w:p>
    <w:p w14:paraId="15287C11" w14:textId="4D2C46B5" w:rsidR="007D5BD5" w:rsidDel="003122D6" w:rsidRDefault="007D5BD5" w:rsidP="007D5BD5">
      <w:pPr>
        <w:rPr>
          <w:del w:id="43" w:author="Tyler Cole-Frost" w:date="2023-10-19T19:16:00Z"/>
        </w:rPr>
      </w:pPr>
    </w:p>
    <w:p w14:paraId="48E4B853" w14:textId="77777777" w:rsidR="00305231" w:rsidDel="003122D6" w:rsidRDefault="00305231" w:rsidP="007D5BD5">
      <w:pPr>
        <w:rPr>
          <w:del w:id="44" w:author="Tyler Cole-Frost" w:date="2023-10-19T19:16:00Z"/>
        </w:rPr>
      </w:pPr>
    </w:p>
    <w:p w14:paraId="15A1A80F" w14:textId="77777777" w:rsidR="00305231" w:rsidDel="003122D6" w:rsidRDefault="00305231" w:rsidP="007D5BD5">
      <w:pPr>
        <w:rPr>
          <w:del w:id="45" w:author="Tyler Cole-Frost" w:date="2023-10-19T19:16:00Z"/>
        </w:rPr>
      </w:pPr>
    </w:p>
    <w:p w14:paraId="36A15FE0" w14:textId="67E7F136" w:rsidR="007D5BD5" w:rsidDel="003122D6" w:rsidRDefault="007D5BD5" w:rsidP="007D5BD5">
      <w:pPr>
        <w:rPr>
          <w:del w:id="46" w:author="Tyler Cole-Frost" w:date="2023-10-19T19:16:00Z"/>
        </w:rPr>
      </w:pPr>
    </w:p>
    <w:p w14:paraId="7A066EEB" w14:textId="77777777" w:rsidR="007D5BD5" w:rsidRPr="00AA7652" w:rsidDel="003122D6" w:rsidRDefault="007D5BD5" w:rsidP="007D5BD5">
      <w:pPr>
        <w:rPr>
          <w:del w:id="47" w:author="Tyler Cole-Frost" w:date="2023-10-19T19:16:00Z"/>
        </w:rPr>
      </w:pPr>
    </w:p>
    <w:p w14:paraId="288B2685" w14:textId="77FC5AF6" w:rsidR="00AA7652" w:rsidDel="00267C61" w:rsidRDefault="00F8093A" w:rsidP="00AA7652">
      <w:pPr>
        <w:pStyle w:val="Heading1"/>
        <w:rPr>
          <w:del w:id="48" w:author="Tyler Cole-Frost" w:date="2023-10-19T15:45:00Z"/>
        </w:rPr>
      </w:pPr>
      <w:del w:id="49" w:author="Tyler Cole-Frost" w:date="2023-10-19T15:45:00Z">
        <w:r w:rsidDel="00267C61">
          <w:fldChar w:fldCharType="begin"/>
        </w:r>
        <w:r w:rsidDel="00267C61">
          <w:delInstrText xml:space="preserve"> TOC \h \z \c "Figure" </w:delInstrText>
        </w:r>
        <w:r w:rsidDel="00267C61">
          <w:fldChar w:fldCharType="separate"/>
        </w:r>
        <w:bookmarkStart w:id="50" w:name="_Toc148106605"/>
        <w:r w:rsidR="00AA7652" w:rsidDel="00267C61">
          <w:delText>Getting started guide</w:delText>
        </w:r>
        <w:bookmarkEnd w:id="50"/>
      </w:del>
    </w:p>
    <w:p w14:paraId="4079B9CB" w14:textId="273A8E86" w:rsidR="00BA6B24" w:rsidDel="00267C61" w:rsidRDefault="00BA6B24" w:rsidP="00BA6B24">
      <w:pPr>
        <w:rPr>
          <w:del w:id="51" w:author="Tyler Cole-Frost" w:date="2023-10-19T15:45:00Z"/>
        </w:rPr>
      </w:pPr>
    </w:p>
    <w:p w14:paraId="54EDB1AF" w14:textId="4EE525E8" w:rsidR="00BA6B24" w:rsidRPr="00BA6B24" w:rsidDel="00267C61" w:rsidRDefault="00BA6B24" w:rsidP="00BA6B24">
      <w:pPr>
        <w:pStyle w:val="Heading2"/>
        <w:rPr>
          <w:del w:id="52" w:author="Tyler Cole-Frost" w:date="2023-10-19T15:45:00Z"/>
        </w:rPr>
      </w:pPr>
      <w:bookmarkStart w:id="53" w:name="_Toc148106606"/>
      <w:del w:id="54" w:author="Tyler Cole-Frost" w:date="2023-10-19T15:45:00Z">
        <w:r w:rsidDel="00267C61">
          <w:delText>Account</w:delText>
        </w:r>
        <w:bookmarkEnd w:id="53"/>
      </w:del>
    </w:p>
    <w:p w14:paraId="50BBCF59" w14:textId="47EC2081" w:rsidR="00BA6B24" w:rsidRPr="00BA6B24" w:rsidDel="00267C61" w:rsidRDefault="00BA6B24" w:rsidP="00BA6B24">
      <w:pPr>
        <w:rPr>
          <w:del w:id="55" w:author="Tyler Cole-Frost" w:date="2023-10-19T15:45:00Z"/>
        </w:rPr>
      </w:pPr>
    </w:p>
    <w:p w14:paraId="4BBB8341" w14:textId="114F6E40" w:rsidR="00BA6B24" w:rsidRPr="00975FEF" w:rsidDel="00267C61" w:rsidRDefault="00BA6B24" w:rsidP="00FF17BB">
      <w:pPr>
        <w:rPr>
          <w:del w:id="56" w:author="Tyler Cole-Frost" w:date="2023-10-19T15:45:00Z"/>
        </w:rPr>
      </w:pPr>
      <w:del w:id="57" w:author="Tyler Cole-Frost" w:date="2023-10-19T15:45:00Z">
        <w:r w:rsidRPr="00975FEF" w:rsidDel="00267C61">
          <w:delText xml:space="preserve">Create your own </w:delText>
        </w:r>
        <w:r w:rsidR="00C314F3" w:rsidRPr="00975FEF" w:rsidDel="00267C61">
          <w:delText>account.</w:delText>
        </w:r>
      </w:del>
    </w:p>
    <w:p w14:paraId="73A72ADA" w14:textId="5BDB5E99" w:rsidR="00BA6B24" w:rsidDel="00267C61" w:rsidRDefault="00BA6B24" w:rsidP="00FF17BB">
      <w:pPr>
        <w:rPr>
          <w:del w:id="58" w:author="Tyler Cole-Frost" w:date="2023-10-19T15:45:00Z"/>
          <w:color w:val="414155"/>
        </w:rPr>
      </w:pPr>
      <w:del w:id="59" w:author="Tyler Cole-Frost" w:date="2023-10-19T15:45:00Z">
        <w:r w:rsidRPr="00975FEF" w:rsidDel="00267C61">
          <w:rPr>
            <w:color w:val="414155"/>
          </w:rPr>
          <w:delText>To sign up for your own free account, visit the </w:delText>
        </w:r>
        <w:r w:rsidR="005C47D0" w:rsidDel="00267C61">
          <w:fldChar w:fldCharType="begin"/>
        </w:r>
        <w:r w:rsidR="005C47D0" w:rsidDel="00267C61">
          <w:delInstrText>HYPERLINK "https://zoom.us/signup" \t "_blank"</w:delInstrText>
        </w:r>
        <w:r w:rsidR="005C47D0" w:rsidDel="00267C61">
          <w:fldChar w:fldCharType="separate"/>
        </w:r>
        <w:r w:rsidRPr="00975FEF" w:rsidDel="00267C61">
          <w:rPr>
            <w:rStyle w:val="Hyperlink"/>
            <w:rFonts w:cs="Arial"/>
          </w:rPr>
          <w:delText>Zoom sign-up page</w:delText>
        </w:r>
        <w:r w:rsidR="005C47D0" w:rsidDel="00267C61">
          <w:rPr>
            <w:rStyle w:val="Hyperlink"/>
            <w:rFonts w:cs="Arial"/>
          </w:rPr>
          <w:fldChar w:fldCharType="end"/>
        </w:r>
        <w:r w:rsidRPr="00975FEF" w:rsidDel="00267C61">
          <w:rPr>
            <w:color w:val="414155"/>
          </w:rPr>
          <w:delText> and enter your email address. You will receive an email from Zoom (</w:delText>
        </w:r>
        <w:r w:rsidR="005C47D0" w:rsidDel="00267C61">
          <w:fldChar w:fldCharType="begin"/>
        </w:r>
        <w:r w:rsidR="005C47D0" w:rsidDel="00267C61">
          <w:delInstrText>HYPERLINK "mailto:no-reply@zoom.us" \t "_blank"</w:delInstrText>
        </w:r>
        <w:r w:rsidR="005C47D0" w:rsidDel="00267C61">
          <w:fldChar w:fldCharType="separate"/>
        </w:r>
        <w:r w:rsidRPr="00975FEF" w:rsidDel="00267C61">
          <w:rPr>
            <w:rStyle w:val="Hyperlink"/>
            <w:rFonts w:cs="Arial"/>
          </w:rPr>
          <w:delText>no-reply@zoom.us</w:delText>
        </w:r>
        <w:r w:rsidR="005C47D0" w:rsidDel="00267C61">
          <w:rPr>
            <w:rStyle w:val="Hyperlink"/>
            <w:rFonts w:cs="Arial"/>
          </w:rPr>
          <w:fldChar w:fldCharType="end"/>
        </w:r>
        <w:r w:rsidRPr="00975FEF" w:rsidDel="00267C61">
          <w:rPr>
            <w:color w:val="414155"/>
          </w:rPr>
          <w:delText>). In this email, click</w:delText>
        </w:r>
        <w:r w:rsidRPr="00975FEF" w:rsidDel="00267C61">
          <w:rPr>
            <w:rStyle w:val="Strong"/>
            <w:rFonts w:cs="Arial"/>
            <w:color w:val="414155"/>
          </w:rPr>
          <w:delText> Activate Account</w:delText>
        </w:r>
        <w:r w:rsidRPr="00975FEF" w:rsidDel="00267C61">
          <w:rPr>
            <w:color w:val="414155"/>
          </w:rPr>
          <w:delText>.</w:delText>
        </w:r>
      </w:del>
    </w:p>
    <w:p w14:paraId="3496FD3C" w14:textId="09C8F3CB" w:rsidR="001C15B0" w:rsidRPr="00975FEF" w:rsidDel="00267C61" w:rsidRDefault="001C15B0" w:rsidP="00FF17BB">
      <w:pPr>
        <w:rPr>
          <w:del w:id="60" w:author="Tyler Cole-Frost" w:date="2023-10-19T15:45:00Z"/>
          <w:color w:val="414155"/>
        </w:rPr>
      </w:pPr>
    </w:p>
    <w:p w14:paraId="1DC85E80" w14:textId="58F0E018" w:rsidR="00BA6B24" w:rsidRPr="00975FEF" w:rsidDel="00267C61" w:rsidRDefault="00BA6B24" w:rsidP="00BA6B24">
      <w:pPr>
        <w:rPr>
          <w:del w:id="61" w:author="Tyler Cole-Frost" w:date="2023-10-19T15:45:00Z"/>
          <w:rFonts w:cs="Arial"/>
          <w:sz w:val="27"/>
        </w:rPr>
      </w:pPr>
      <w:del w:id="62" w:author="Tyler Cole-Frost" w:date="2023-10-19T15:45:00Z">
        <w:r w:rsidRPr="00975FEF" w:rsidDel="00267C61">
          <w:rPr>
            <w:rFonts w:cs="Arial"/>
          </w:rPr>
          <w:delText xml:space="preserve">Join an existing </w:delText>
        </w:r>
        <w:r w:rsidR="0019075D" w:rsidRPr="00975FEF" w:rsidDel="00267C61">
          <w:rPr>
            <w:rFonts w:cs="Arial"/>
          </w:rPr>
          <w:delText>account.</w:delText>
        </w:r>
      </w:del>
    </w:p>
    <w:p w14:paraId="29CCD3D0" w14:textId="6753D02B" w:rsidR="00BA6B24" w:rsidRPr="00975FEF" w:rsidDel="00267C61" w:rsidRDefault="00BA6B24" w:rsidP="00BA6B24">
      <w:pPr>
        <w:pStyle w:val="NormalWeb"/>
        <w:shd w:val="clear" w:color="auto" w:fill="FFFFFF"/>
        <w:spacing w:before="0" w:beforeAutospacing="0" w:line="300" w:lineRule="atLeast"/>
        <w:rPr>
          <w:del w:id="63" w:author="Tyler Cole-Frost" w:date="2023-10-19T15:45:00Z"/>
          <w:rFonts w:ascii="Arial" w:hAnsi="Arial" w:cs="Arial"/>
          <w:color w:val="414155"/>
        </w:rPr>
      </w:pPr>
      <w:del w:id="64" w:author="Tyler Cole-Frost" w:date="2023-10-19T15:45:00Z">
        <w:r w:rsidRPr="00975FEF" w:rsidDel="00267C61">
          <w:rPr>
            <w:rFonts w:ascii="Arial" w:hAnsi="Arial" w:cs="Arial"/>
            <w:color w:val="414155"/>
          </w:rPr>
          <w:delText>If you are being invited to an existing account, you will receive an email from Zoom (</w:delText>
        </w:r>
        <w:r w:rsidR="005C47D0" w:rsidDel="00267C61">
          <w:fldChar w:fldCharType="begin"/>
        </w:r>
        <w:r w:rsidR="005C47D0" w:rsidDel="00267C61">
          <w:delInstrText>HYPERLINK "mailto:no-reply@zoom.us"</w:delInstrText>
        </w:r>
        <w:r w:rsidR="005C47D0" w:rsidDel="00267C61">
          <w:fldChar w:fldCharType="separate"/>
        </w:r>
        <w:r w:rsidRPr="00975FEF" w:rsidDel="00267C61">
          <w:rPr>
            <w:rStyle w:val="Hyperlink"/>
            <w:rFonts w:ascii="Arial" w:eastAsiaTheme="majorEastAsia" w:hAnsi="Arial" w:cs="Arial"/>
          </w:rPr>
          <w:delText>no-reply@zoom.us</w:delText>
        </w:r>
        <w:r w:rsidR="005C47D0" w:rsidDel="00267C61">
          <w:rPr>
            <w:rStyle w:val="Hyperlink"/>
            <w:rFonts w:ascii="Arial" w:eastAsiaTheme="majorEastAsia" w:hAnsi="Arial" w:cs="Arial"/>
          </w:rPr>
          <w:fldChar w:fldCharType="end"/>
        </w:r>
        <w:r w:rsidRPr="00975FEF" w:rsidDel="00267C61">
          <w:rPr>
            <w:rFonts w:ascii="Arial" w:hAnsi="Arial" w:cs="Arial"/>
            <w:color w:val="414155"/>
          </w:rPr>
          <w:delText>). Once you receive this email, click </w:delText>
        </w:r>
        <w:r w:rsidRPr="00975FEF" w:rsidDel="00267C61">
          <w:rPr>
            <w:rStyle w:val="Strong"/>
            <w:rFonts w:ascii="Arial" w:hAnsi="Arial" w:cs="Arial"/>
            <w:color w:val="414155"/>
          </w:rPr>
          <w:delText>Accept the Request</w:delText>
        </w:r>
        <w:r w:rsidRPr="00975FEF" w:rsidDel="00267C61">
          <w:rPr>
            <w:rFonts w:ascii="Arial" w:hAnsi="Arial" w:cs="Arial"/>
            <w:color w:val="414155"/>
          </w:rPr>
          <w:delText>.</w:delText>
        </w:r>
      </w:del>
    </w:p>
    <w:p w14:paraId="72D78CDD" w14:textId="054CAE3C" w:rsidR="00AA7652" w:rsidDel="00267C61" w:rsidRDefault="00AA7652" w:rsidP="00267C61">
      <w:pPr>
        <w:pStyle w:val="Heading1"/>
        <w:rPr>
          <w:del w:id="65" w:author="Tyler Cole-Frost" w:date="2023-10-19T15:45:00Z"/>
        </w:rPr>
        <w:pPrChange w:id="66" w:author="Tyler Cole-Frost" w:date="2023-10-19T15:45:00Z">
          <w:pPr>
            <w:pStyle w:val="Heading2"/>
          </w:pPr>
        </w:pPrChange>
      </w:pPr>
      <w:bookmarkStart w:id="67" w:name="_Toc148106607"/>
      <w:del w:id="68" w:author="Tyler Cole-Frost" w:date="2023-10-19T15:45:00Z">
        <w:r w:rsidRPr="00AA7652" w:rsidDel="00267C61">
          <w:delText>Minimum hardware and software requirements</w:delText>
        </w:r>
        <w:bookmarkEnd w:id="67"/>
      </w:del>
    </w:p>
    <w:p w14:paraId="0B938F7E" w14:textId="69C4DD4E" w:rsidR="00661716" w:rsidRPr="00661716" w:rsidDel="00267C61" w:rsidRDefault="00661716" w:rsidP="00661716">
      <w:pPr>
        <w:rPr>
          <w:del w:id="69" w:author="Tyler Cole-Frost" w:date="2023-10-19T15:45:00Z"/>
        </w:rPr>
      </w:pPr>
    </w:p>
    <w:p w14:paraId="4A7F2052" w14:textId="60D1CD60" w:rsidR="00AA7652" w:rsidRPr="00975FEF" w:rsidDel="00267C61" w:rsidRDefault="00AA7652" w:rsidP="00123575">
      <w:pPr>
        <w:rPr>
          <w:del w:id="70" w:author="Tyler Cole-Frost" w:date="2023-10-19T15:45:00Z"/>
          <w:rFonts w:cs="Arial"/>
        </w:rPr>
      </w:pPr>
      <w:del w:id="71" w:author="Tyler Cole-Frost" w:date="2023-10-19T15:45:00Z">
        <w:r w:rsidRPr="00975FEF" w:rsidDel="00267C61">
          <w:rPr>
            <w:rFonts w:cs="Arial"/>
          </w:rPr>
          <w:delText>System requirements</w:delText>
        </w:r>
      </w:del>
    </w:p>
    <w:p w14:paraId="22FC4EE0" w14:textId="6BC0C4FF" w:rsidR="00F00CF0" w:rsidRPr="00975FEF" w:rsidDel="00267C61" w:rsidRDefault="00F00CF0" w:rsidP="00AA7652">
      <w:pPr>
        <w:ind w:left="432"/>
        <w:rPr>
          <w:del w:id="72" w:author="Tyler Cole-Frost" w:date="2023-10-19T15:45:00Z"/>
          <w:rFonts w:cs="Arial"/>
        </w:rPr>
      </w:pPr>
    </w:p>
    <w:p w14:paraId="0A07D34B" w14:textId="3CF0B667" w:rsidR="00AA7652" w:rsidRPr="00975FEF" w:rsidDel="00267C61" w:rsidRDefault="00AA7652" w:rsidP="00AA7652">
      <w:pPr>
        <w:numPr>
          <w:ilvl w:val="0"/>
          <w:numId w:val="6"/>
        </w:numPr>
        <w:rPr>
          <w:del w:id="73" w:author="Tyler Cole-Frost" w:date="2023-10-19T15:45:00Z"/>
          <w:rFonts w:cs="Arial"/>
        </w:rPr>
      </w:pPr>
      <w:del w:id="74" w:author="Tyler Cole-Frost" w:date="2023-10-19T15:45:00Z">
        <w:r w:rsidRPr="00975FEF" w:rsidDel="00267C61">
          <w:rPr>
            <w:rFonts w:cs="Arial"/>
          </w:rPr>
          <w:delText>An internet connection – broadband wired or wireless (3G or 4G/LTE)</w:delText>
        </w:r>
      </w:del>
    </w:p>
    <w:p w14:paraId="194DD8BA" w14:textId="79926947" w:rsidR="00F00CF0" w:rsidRPr="00975FEF" w:rsidDel="00267C61" w:rsidRDefault="00F00CF0" w:rsidP="00F00CF0">
      <w:pPr>
        <w:rPr>
          <w:del w:id="75" w:author="Tyler Cole-Frost" w:date="2023-10-19T15:45:00Z"/>
          <w:rFonts w:cs="Arial"/>
        </w:rPr>
      </w:pPr>
    </w:p>
    <w:p w14:paraId="69418E21" w14:textId="232A253D" w:rsidR="00AA7652" w:rsidRPr="00975FEF" w:rsidDel="00267C61" w:rsidRDefault="00AA7652" w:rsidP="00AA7652">
      <w:pPr>
        <w:numPr>
          <w:ilvl w:val="0"/>
          <w:numId w:val="6"/>
        </w:numPr>
        <w:rPr>
          <w:del w:id="76" w:author="Tyler Cole-Frost" w:date="2023-10-19T15:45:00Z"/>
          <w:rFonts w:cs="Arial"/>
        </w:rPr>
      </w:pPr>
      <w:del w:id="77" w:author="Tyler Cole-Frost" w:date="2023-10-19T15:45:00Z">
        <w:r w:rsidRPr="00975FEF" w:rsidDel="00267C61">
          <w:rPr>
            <w:rFonts w:cs="Arial"/>
          </w:rPr>
          <w:delText>Speakers and a microphone – built-in, USB plug-in, or wireless Bluetooth</w:delText>
        </w:r>
      </w:del>
    </w:p>
    <w:p w14:paraId="743BD36A" w14:textId="22E355E6" w:rsidR="00F00CF0" w:rsidRPr="00975FEF" w:rsidDel="00267C61" w:rsidRDefault="00F00CF0" w:rsidP="00F00CF0">
      <w:pPr>
        <w:rPr>
          <w:del w:id="78" w:author="Tyler Cole-Frost" w:date="2023-10-19T15:45:00Z"/>
          <w:rFonts w:cs="Arial"/>
        </w:rPr>
      </w:pPr>
    </w:p>
    <w:p w14:paraId="12F67670" w14:textId="26352281" w:rsidR="00AA7652" w:rsidRPr="00975FEF" w:rsidDel="00267C61" w:rsidRDefault="00AA7652" w:rsidP="00AA7652">
      <w:pPr>
        <w:numPr>
          <w:ilvl w:val="0"/>
          <w:numId w:val="6"/>
        </w:numPr>
        <w:rPr>
          <w:del w:id="79" w:author="Tyler Cole-Frost" w:date="2023-10-19T15:45:00Z"/>
          <w:rFonts w:cs="Arial"/>
        </w:rPr>
      </w:pPr>
      <w:del w:id="80" w:author="Tyler Cole-Frost" w:date="2023-10-19T15:45:00Z">
        <w:r w:rsidRPr="00975FEF" w:rsidDel="00267C61">
          <w:rPr>
            <w:rFonts w:cs="Arial"/>
          </w:rPr>
          <w:delText>A webcam or HD webcam - built-in, USB plug-in, or:</w:delText>
        </w:r>
      </w:del>
    </w:p>
    <w:p w14:paraId="142A5020" w14:textId="7C8D43C3" w:rsidR="00AA7652" w:rsidRPr="00975FEF" w:rsidDel="00267C61" w:rsidRDefault="00AA7652" w:rsidP="00AA7652">
      <w:pPr>
        <w:numPr>
          <w:ilvl w:val="1"/>
          <w:numId w:val="6"/>
        </w:numPr>
        <w:rPr>
          <w:del w:id="81" w:author="Tyler Cole-Frost" w:date="2023-10-19T15:45:00Z"/>
          <w:rFonts w:cs="Arial"/>
        </w:rPr>
      </w:pPr>
      <w:del w:id="82" w:author="Tyler Cole-Frost" w:date="2023-10-19T15:45:00Z">
        <w:r w:rsidRPr="00975FEF" w:rsidDel="00267C61">
          <w:rPr>
            <w:rFonts w:cs="Arial"/>
          </w:rPr>
          <w:delText>An HD cam or HD camcorder with a video-capture card</w:delText>
        </w:r>
        <w:r w:rsidRPr="00975FEF" w:rsidDel="00267C61">
          <w:rPr>
            <w:rFonts w:cs="Arial"/>
          </w:rPr>
          <w:br/>
        </w:r>
        <w:r w:rsidRPr="00975FEF" w:rsidDel="00267C61">
          <w:rPr>
            <w:rFonts w:cs="Arial"/>
            <w:b/>
            <w:bCs/>
          </w:rPr>
          <w:delText>Note</w:delText>
        </w:r>
        <w:r w:rsidRPr="00975FEF" w:rsidDel="00267C61">
          <w:rPr>
            <w:rFonts w:cs="Arial"/>
          </w:rPr>
          <w:delText>: See the list of </w:delText>
        </w:r>
        <w:r w:rsidR="005C47D0" w:rsidDel="00267C61">
          <w:fldChar w:fldCharType="begin"/>
        </w:r>
        <w:r w:rsidR="005C47D0" w:rsidDel="00267C61">
          <w:delInstrText>HYPERLINK "https://support.zoom.us/hc/en-us/articles/360026690212" \t "_self"</w:delInstrText>
        </w:r>
        <w:r w:rsidR="005C47D0" w:rsidDel="00267C61">
          <w:fldChar w:fldCharType="separate"/>
        </w:r>
        <w:r w:rsidRPr="00975FEF" w:rsidDel="00267C61">
          <w:rPr>
            <w:rStyle w:val="Hyperlink"/>
            <w:rFonts w:cs="Arial"/>
          </w:rPr>
          <w:delText>supported devices</w:delText>
        </w:r>
        <w:r w:rsidR="005C47D0" w:rsidDel="00267C61">
          <w:rPr>
            <w:rStyle w:val="Hyperlink"/>
            <w:rFonts w:cs="Arial"/>
          </w:rPr>
          <w:fldChar w:fldCharType="end"/>
        </w:r>
        <w:r w:rsidRPr="00975FEF" w:rsidDel="00267C61">
          <w:rPr>
            <w:rFonts w:cs="Arial"/>
          </w:rPr>
          <w:delText>.</w:delText>
        </w:r>
      </w:del>
    </w:p>
    <w:p w14:paraId="3650A043" w14:textId="767AC23C" w:rsidR="00AA7652" w:rsidRPr="00975FEF" w:rsidDel="00267C61" w:rsidRDefault="00AA7652" w:rsidP="00AA7652">
      <w:pPr>
        <w:numPr>
          <w:ilvl w:val="1"/>
          <w:numId w:val="6"/>
        </w:numPr>
        <w:rPr>
          <w:del w:id="83" w:author="Tyler Cole-Frost" w:date="2023-10-19T15:45:00Z"/>
          <w:rFonts w:cs="Arial"/>
        </w:rPr>
      </w:pPr>
      <w:del w:id="84" w:author="Tyler Cole-Frost" w:date="2023-10-19T15:45:00Z">
        <w:r w:rsidRPr="00975FEF" w:rsidDel="00267C61">
          <w:rPr>
            <w:rFonts w:cs="Arial"/>
          </w:rPr>
          <w:delText>Virtual camera software for use with broadcasting software like OBS or IP cameras</w:delText>
        </w:r>
        <w:r w:rsidRPr="00975FEF" w:rsidDel="00267C61">
          <w:rPr>
            <w:rFonts w:cs="Arial"/>
          </w:rPr>
          <w:br/>
        </w:r>
        <w:r w:rsidRPr="00975FEF" w:rsidDel="00267C61">
          <w:rPr>
            <w:rFonts w:cs="Arial"/>
            <w:b/>
            <w:bCs/>
          </w:rPr>
          <w:delText>Note</w:delText>
        </w:r>
        <w:r w:rsidRPr="00975FEF" w:rsidDel="00267C61">
          <w:rPr>
            <w:rFonts w:cs="Arial"/>
          </w:rPr>
          <w:delText>: For macOS, </w:delText>
        </w:r>
        <w:r w:rsidR="005C47D0" w:rsidDel="00267C61">
          <w:fldChar w:fldCharType="begin"/>
        </w:r>
        <w:r w:rsidR="005C47D0" w:rsidDel="00267C61">
          <w:delInstrText>HYPERLINK "https://sup</w:delInstrText>
        </w:r>
        <w:r w:rsidR="005C47D0" w:rsidDel="00267C61">
          <w:delInstrText>port.zoom.us/hc/en-us/articles/360044801671" \t "_self"</w:delInstrText>
        </w:r>
        <w:r w:rsidR="005C47D0" w:rsidDel="00267C61">
          <w:fldChar w:fldCharType="separate"/>
        </w:r>
        <w:r w:rsidRPr="00975FEF" w:rsidDel="00267C61">
          <w:rPr>
            <w:rStyle w:val="Hyperlink"/>
            <w:rFonts w:cs="Arial"/>
          </w:rPr>
          <w:delText>Zoom client 5.1.1 or higher is required</w:delText>
        </w:r>
        <w:r w:rsidR="005C47D0" w:rsidDel="00267C61">
          <w:rPr>
            <w:rStyle w:val="Hyperlink"/>
            <w:rFonts w:cs="Arial"/>
          </w:rPr>
          <w:fldChar w:fldCharType="end"/>
        </w:r>
        <w:r w:rsidRPr="00975FEF" w:rsidDel="00267C61">
          <w:rPr>
            <w:rFonts w:cs="Arial"/>
          </w:rPr>
          <w:delText>.</w:delText>
        </w:r>
      </w:del>
    </w:p>
    <w:p w14:paraId="1BAED112" w14:textId="5E7A7BBE" w:rsidR="00F00CF0" w:rsidRPr="00975FEF" w:rsidDel="00267C61" w:rsidRDefault="00F00CF0" w:rsidP="00AA7652">
      <w:pPr>
        <w:ind w:left="432"/>
        <w:rPr>
          <w:del w:id="85" w:author="Tyler Cole-Frost" w:date="2023-10-19T15:45:00Z"/>
          <w:rFonts w:cs="Arial"/>
        </w:rPr>
      </w:pPr>
    </w:p>
    <w:p w14:paraId="4E20EC80" w14:textId="577FA7A1" w:rsidR="00AA7652" w:rsidRPr="00975FEF" w:rsidDel="00267C61" w:rsidRDefault="00AA7652" w:rsidP="00AA7652">
      <w:pPr>
        <w:ind w:left="432"/>
        <w:rPr>
          <w:del w:id="86" w:author="Tyler Cole-Frost" w:date="2023-10-19T15:45:00Z"/>
          <w:rFonts w:cs="Arial"/>
        </w:rPr>
      </w:pPr>
      <w:del w:id="87" w:author="Tyler Cole-Frost" w:date="2023-10-19T15:45:00Z">
        <w:r w:rsidRPr="00975FEF" w:rsidDel="00267C61">
          <w:rPr>
            <w:rFonts w:cs="Arial"/>
          </w:rPr>
          <w:delText xml:space="preserve">Supported operating </w:delText>
        </w:r>
        <w:r w:rsidR="0019075D" w:rsidRPr="00975FEF" w:rsidDel="00267C61">
          <w:rPr>
            <w:rFonts w:cs="Arial"/>
          </w:rPr>
          <w:delText>systems.</w:delText>
        </w:r>
      </w:del>
    </w:p>
    <w:p w14:paraId="601DD340" w14:textId="7F770414" w:rsidR="00AA7652" w:rsidRPr="00975FEF" w:rsidDel="00267C61" w:rsidRDefault="00AA7652" w:rsidP="00AA7652">
      <w:pPr>
        <w:numPr>
          <w:ilvl w:val="0"/>
          <w:numId w:val="7"/>
        </w:numPr>
        <w:rPr>
          <w:del w:id="88" w:author="Tyler Cole-Frost" w:date="2023-10-19T15:45:00Z"/>
          <w:rFonts w:cs="Arial"/>
        </w:rPr>
      </w:pPr>
      <w:del w:id="89" w:author="Tyler Cole-Frost" w:date="2023-10-19T15:45:00Z">
        <w:r w:rsidRPr="00975FEF" w:rsidDel="00267C61">
          <w:rPr>
            <w:rFonts w:cs="Arial"/>
          </w:rPr>
          <w:delText>macOS X with macOS X (10.11) or later</w:delText>
        </w:r>
      </w:del>
    </w:p>
    <w:p w14:paraId="733E158A" w14:textId="3DF7F6B9" w:rsidR="00AA7652" w:rsidRPr="00975FEF" w:rsidDel="00267C61" w:rsidRDefault="00AA7652" w:rsidP="00AA7652">
      <w:pPr>
        <w:numPr>
          <w:ilvl w:val="0"/>
          <w:numId w:val="7"/>
        </w:numPr>
        <w:rPr>
          <w:del w:id="90" w:author="Tyler Cole-Frost" w:date="2023-10-19T15:45:00Z"/>
          <w:rFonts w:cs="Arial"/>
        </w:rPr>
      </w:pPr>
      <w:del w:id="91" w:author="Tyler Cole-Frost" w:date="2023-10-19T15:45:00Z">
        <w:r w:rsidRPr="00975FEF" w:rsidDel="00267C61">
          <w:rPr>
            <w:rFonts w:cs="Arial"/>
          </w:rPr>
          <w:delText>Windows 11</w:delText>
        </w:r>
      </w:del>
    </w:p>
    <w:p w14:paraId="2FCD406D" w14:textId="2407F5EC" w:rsidR="00AA7652" w:rsidRPr="00975FEF" w:rsidDel="00267C61" w:rsidRDefault="00AA7652" w:rsidP="00AA7652">
      <w:pPr>
        <w:numPr>
          <w:ilvl w:val="0"/>
          <w:numId w:val="7"/>
        </w:numPr>
        <w:rPr>
          <w:del w:id="92" w:author="Tyler Cole-Frost" w:date="2023-10-19T15:45:00Z"/>
          <w:rFonts w:cs="Arial"/>
        </w:rPr>
      </w:pPr>
      <w:del w:id="93" w:author="Tyler Cole-Frost" w:date="2023-10-19T15:45:00Z">
        <w:r w:rsidRPr="00975FEF" w:rsidDel="00267C61">
          <w:rPr>
            <w:rFonts w:cs="Arial"/>
          </w:rPr>
          <w:delText>Windows 10</w:delText>
        </w:r>
        <w:r w:rsidRPr="00975FEF" w:rsidDel="00267C61">
          <w:rPr>
            <w:rFonts w:cs="Arial"/>
          </w:rPr>
          <w:br/>
        </w:r>
        <w:r w:rsidRPr="00975FEF" w:rsidDel="00267C61">
          <w:rPr>
            <w:rFonts w:cs="Arial"/>
            <w:b/>
            <w:bCs/>
          </w:rPr>
          <w:delText>Note</w:delText>
        </w:r>
        <w:r w:rsidRPr="00975FEF" w:rsidDel="00267C61">
          <w:rPr>
            <w:rFonts w:cs="Arial"/>
          </w:rPr>
          <w:delText>: Devices running Windows 10 must run Windows 10 Home, Pro, or Enterprise. S Mode is not supported.</w:delText>
        </w:r>
      </w:del>
    </w:p>
    <w:p w14:paraId="702D61A6" w14:textId="16986C1B" w:rsidR="00AA7652" w:rsidRPr="00975FEF" w:rsidDel="00267C61" w:rsidRDefault="00AA7652" w:rsidP="00AA7652">
      <w:pPr>
        <w:numPr>
          <w:ilvl w:val="0"/>
          <w:numId w:val="7"/>
        </w:numPr>
        <w:rPr>
          <w:del w:id="94" w:author="Tyler Cole-Frost" w:date="2023-10-19T15:45:00Z"/>
          <w:rFonts w:cs="Arial"/>
        </w:rPr>
      </w:pPr>
      <w:del w:id="95" w:author="Tyler Cole-Frost" w:date="2023-10-19T15:45:00Z">
        <w:r w:rsidRPr="00975FEF" w:rsidDel="00267C61">
          <w:rPr>
            <w:rFonts w:cs="Arial"/>
          </w:rPr>
          <w:delText>Windows 8 or 8.1</w:delText>
        </w:r>
      </w:del>
    </w:p>
    <w:p w14:paraId="18080528" w14:textId="4876B418" w:rsidR="00AA7652" w:rsidRPr="00975FEF" w:rsidDel="00267C61" w:rsidRDefault="00AA7652" w:rsidP="00AA7652">
      <w:pPr>
        <w:numPr>
          <w:ilvl w:val="0"/>
          <w:numId w:val="7"/>
        </w:numPr>
        <w:rPr>
          <w:del w:id="96" w:author="Tyler Cole-Frost" w:date="2023-10-19T15:45:00Z"/>
          <w:rFonts w:cs="Arial"/>
        </w:rPr>
      </w:pPr>
      <w:del w:id="97" w:author="Tyler Cole-Frost" w:date="2023-10-19T15:45:00Z">
        <w:r w:rsidRPr="00975FEF" w:rsidDel="00267C61">
          <w:rPr>
            <w:rFonts w:cs="Arial"/>
          </w:rPr>
          <w:delText>Windows 7</w:delText>
        </w:r>
      </w:del>
    </w:p>
    <w:p w14:paraId="06BAA015" w14:textId="34168985" w:rsidR="00AA7652" w:rsidRPr="00975FEF" w:rsidDel="00267C61" w:rsidRDefault="00AA7652" w:rsidP="00AA7652">
      <w:pPr>
        <w:numPr>
          <w:ilvl w:val="0"/>
          <w:numId w:val="7"/>
        </w:numPr>
        <w:rPr>
          <w:del w:id="98" w:author="Tyler Cole-Frost" w:date="2023-10-19T15:45:00Z"/>
          <w:rFonts w:cs="Arial"/>
        </w:rPr>
      </w:pPr>
      <w:del w:id="99" w:author="Tyler Cole-Frost" w:date="2023-10-19T15:45:00Z">
        <w:r w:rsidRPr="00975FEF" w:rsidDel="00267C61">
          <w:rPr>
            <w:rFonts w:cs="Arial"/>
          </w:rPr>
          <w:delText>Ubuntu 12.04 or higher</w:delText>
        </w:r>
      </w:del>
    </w:p>
    <w:p w14:paraId="409C0338" w14:textId="12C451BE" w:rsidR="00AA7652" w:rsidRPr="00975FEF" w:rsidDel="00267C61" w:rsidRDefault="00AA7652" w:rsidP="00AA7652">
      <w:pPr>
        <w:numPr>
          <w:ilvl w:val="0"/>
          <w:numId w:val="7"/>
        </w:numPr>
        <w:rPr>
          <w:del w:id="100" w:author="Tyler Cole-Frost" w:date="2023-10-19T15:45:00Z"/>
          <w:rFonts w:cs="Arial"/>
        </w:rPr>
      </w:pPr>
      <w:del w:id="101" w:author="Tyler Cole-Frost" w:date="2023-10-19T15:45:00Z">
        <w:r w:rsidRPr="00975FEF" w:rsidDel="00267C61">
          <w:rPr>
            <w:rFonts w:cs="Arial"/>
          </w:rPr>
          <w:delText>Mint 17.1 or higher</w:delText>
        </w:r>
      </w:del>
    </w:p>
    <w:p w14:paraId="3C346106" w14:textId="31009000" w:rsidR="00AA7652" w:rsidRPr="00975FEF" w:rsidDel="00267C61" w:rsidRDefault="00AA7652" w:rsidP="00AA7652">
      <w:pPr>
        <w:numPr>
          <w:ilvl w:val="0"/>
          <w:numId w:val="7"/>
        </w:numPr>
        <w:rPr>
          <w:del w:id="102" w:author="Tyler Cole-Frost" w:date="2023-10-19T15:45:00Z"/>
          <w:rFonts w:cs="Arial"/>
        </w:rPr>
      </w:pPr>
      <w:del w:id="103" w:author="Tyler Cole-Frost" w:date="2023-10-19T15:45:00Z">
        <w:r w:rsidRPr="00975FEF" w:rsidDel="00267C61">
          <w:rPr>
            <w:rFonts w:cs="Arial"/>
          </w:rPr>
          <w:delText>Red Hat Enterprise Linux 8.0 or higher</w:delText>
        </w:r>
      </w:del>
    </w:p>
    <w:p w14:paraId="407AE950" w14:textId="2908C336" w:rsidR="00AA7652" w:rsidRPr="00975FEF" w:rsidDel="00267C61" w:rsidRDefault="00AA7652" w:rsidP="00AA7652">
      <w:pPr>
        <w:numPr>
          <w:ilvl w:val="0"/>
          <w:numId w:val="7"/>
        </w:numPr>
        <w:rPr>
          <w:del w:id="104" w:author="Tyler Cole-Frost" w:date="2023-10-19T15:45:00Z"/>
          <w:rFonts w:cs="Arial"/>
        </w:rPr>
      </w:pPr>
      <w:del w:id="105" w:author="Tyler Cole-Frost" w:date="2023-10-19T15:45:00Z">
        <w:r w:rsidRPr="00975FEF" w:rsidDel="00267C61">
          <w:rPr>
            <w:rFonts w:cs="Arial"/>
          </w:rPr>
          <w:delText>Oracle Linux 8.0 or higher</w:delText>
        </w:r>
      </w:del>
    </w:p>
    <w:p w14:paraId="46557C80" w14:textId="3A1E84C3" w:rsidR="00AA7652" w:rsidRPr="00975FEF" w:rsidDel="00267C61" w:rsidRDefault="00AA7652" w:rsidP="00AA7652">
      <w:pPr>
        <w:numPr>
          <w:ilvl w:val="0"/>
          <w:numId w:val="7"/>
        </w:numPr>
        <w:rPr>
          <w:del w:id="106" w:author="Tyler Cole-Frost" w:date="2023-10-19T15:45:00Z"/>
          <w:rFonts w:cs="Arial"/>
        </w:rPr>
      </w:pPr>
      <w:del w:id="107" w:author="Tyler Cole-Frost" w:date="2023-10-19T15:45:00Z">
        <w:r w:rsidRPr="00975FEF" w:rsidDel="00267C61">
          <w:rPr>
            <w:rFonts w:cs="Arial"/>
          </w:rPr>
          <w:delText>CentOS 8 or higher</w:delText>
        </w:r>
      </w:del>
    </w:p>
    <w:p w14:paraId="58961D8E" w14:textId="5E4E49D4" w:rsidR="00AA7652" w:rsidRPr="00975FEF" w:rsidDel="00267C61" w:rsidRDefault="00AA7652" w:rsidP="00AA7652">
      <w:pPr>
        <w:numPr>
          <w:ilvl w:val="0"/>
          <w:numId w:val="7"/>
        </w:numPr>
        <w:rPr>
          <w:del w:id="108" w:author="Tyler Cole-Frost" w:date="2023-10-19T15:45:00Z"/>
          <w:rFonts w:cs="Arial"/>
        </w:rPr>
      </w:pPr>
      <w:del w:id="109" w:author="Tyler Cole-Frost" w:date="2023-10-19T15:45:00Z">
        <w:r w:rsidRPr="00975FEF" w:rsidDel="00267C61">
          <w:rPr>
            <w:rFonts w:cs="Arial"/>
          </w:rPr>
          <w:delText>Fedora 21 or higher</w:delText>
        </w:r>
      </w:del>
    </w:p>
    <w:p w14:paraId="11F8AF60" w14:textId="771CA8BB" w:rsidR="00AA7652" w:rsidRPr="00975FEF" w:rsidDel="00267C61" w:rsidRDefault="00AA7652" w:rsidP="00AA7652">
      <w:pPr>
        <w:numPr>
          <w:ilvl w:val="0"/>
          <w:numId w:val="7"/>
        </w:numPr>
        <w:rPr>
          <w:del w:id="110" w:author="Tyler Cole-Frost" w:date="2023-10-19T15:45:00Z"/>
          <w:rFonts w:cs="Arial"/>
        </w:rPr>
      </w:pPr>
      <w:del w:id="111" w:author="Tyler Cole-Frost" w:date="2023-10-19T15:45:00Z">
        <w:r w:rsidRPr="00975FEF" w:rsidDel="00267C61">
          <w:rPr>
            <w:rFonts w:cs="Arial"/>
          </w:rPr>
          <w:delText>OpenSUSE 13.2 or higher</w:delText>
        </w:r>
      </w:del>
    </w:p>
    <w:p w14:paraId="240E8DF0" w14:textId="11FB4DC8" w:rsidR="00930820" w:rsidDel="00267C61" w:rsidRDefault="00AA7652" w:rsidP="00AA7652">
      <w:pPr>
        <w:numPr>
          <w:ilvl w:val="0"/>
          <w:numId w:val="7"/>
        </w:numPr>
        <w:rPr>
          <w:del w:id="112" w:author="Tyler Cole-Frost" w:date="2023-10-19T15:45:00Z"/>
          <w:rFonts w:cs="Arial"/>
        </w:rPr>
      </w:pPr>
      <w:del w:id="113" w:author="Tyler Cole-Frost" w:date="2023-10-19T15:45:00Z">
        <w:r w:rsidRPr="00975FEF" w:rsidDel="00267C61">
          <w:rPr>
            <w:rFonts w:cs="Arial"/>
          </w:rPr>
          <w:delText>ArchLinux (64-bit only)</w:delText>
        </w:r>
      </w:del>
    </w:p>
    <w:p w14:paraId="12C62758" w14:textId="70E39E76" w:rsidR="00FF17BB" w:rsidDel="00267C61" w:rsidRDefault="00FF17BB" w:rsidP="00FF17BB">
      <w:pPr>
        <w:rPr>
          <w:del w:id="114" w:author="Tyler Cole-Frost" w:date="2023-10-19T15:45:00Z"/>
          <w:rFonts w:cs="Arial"/>
        </w:rPr>
      </w:pPr>
    </w:p>
    <w:p w14:paraId="6C2F81BD" w14:textId="67430688" w:rsidR="00FF17BB" w:rsidDel="00267C61" w:rsidRDefault="00FF17BB" w:rsidP="00FF17BB">
      <w:pPr>
        <w:rPr>
          <w:del w:id="115" w:author="Tyler Cole-Frost" w:date="2023-10-19T15:45:00Z"/>
          <w:rFonts w:cs="Arial"/>
        </w:rPr>
      </w:pPr>
    </w:p>
    <w:p w14:paraId="287DD553" w14:textId="115E7E61" w:rsidR="007D5BD5" w:rsidRPr="007D5BD5" w:rsidDel="00267C61" w:rsidRDefault="007D5BD5" w:rsidP="007D5BD5">
      <w:pPr>
        <w:rPr>
          <w:del w:id="116" w:author="Tyler Cole-Frost" w:date="2023-10-19T15:45:00Z"/>
          <w:rFonts w:cs="Arial"/>
        </w:rPr>
      </w:pPr>
    </w:p>
    <w:p w14:paraId="396E2295" w14:textId="673A5781" w:rsidR="00AA7652" w:rsidDel="00267C61" w:rsidRDefault="00AA7652" w:rsidP="00975FEF">
      <w:pPr>
        <w:pStyle w:val="Heading1"/>
        <w:rPr>
          <w:del w:id="117" w:author="Tyler Cole-Frost" w:date="2023-10-19T15:45:00Z"/>
        </w:rPr>
      </w:pPr>
      <w:bookmarkStart w:id="118" w:name="_Toc148106608"/>
      <w:del w:id="119" w:author="Tyler Cole-Frost" w:date="2023-10-19T15:45:00Z">
        <w:r w:rsidDel="00267C61">
          <w:delText>Installation guide</w:delText>
        </w:r>
        <w:bookmarkEnd w:id="118"/>
      </w:del>
    </w:p>
    <w:p w14:paraId="4BB48CFC" w14:textId="443BDB16" w:rsidR="00F00CF0" w:rsidRPr="00F00CF0" w:rsidDel="00267C61" w:rsidRDefault="00F00CF0" w:rsidP="00F00CF0">
      <w:pPr>
        <w:rPr>
          <w:del w:id="120" w:author="Tyler Cole-Frost" w:date="2023-10-19T15:45:00Z"/>
        </w:rPr>
      </w:pPr>
    </w:p>
    <w:p w14:paraId="0493F1FF" w14:textId="558E9442" w:rsidR="00AA7652" w:rsidDel="00267C61" w:rsidRDefault="00AA7652" w:rsidP="00975FEF">
      <w:pPr>
        <w:pStyle w:val="Heading2"/>
        <w:rPr>
          <w:del w:id="121" w:author="Tyler Cole-Frost" w:date="2023-10-19T15:45:00Z"/>
        </w:rPr>
      </w:pPr>
      <w:bookmarkStart w:id="122" w:name="_Toc148106609"/>
      <w:del w:id="123" w:author="Tyler Cole-Frost" w:date="2023-10-19T15:45:00Z">
        <w:r w:rsidDel="00267C61">
          <w:delText xml:space="preserve">How to download the Zoom desktop </w:delText>
        </w:r>
        <w:r w:rsidR="003362AC" w:rsidDel="00267C61">
          <w:delText>C</w:delText>
        </w:r>
        <w:r w:rsidDel="00267C61">
          <w:delText>lient</w:delText>
        </w:r>
        <w:bookmarkEnd w:id="122"/>
      </w:del>
    </w:p>
    <w:p w14:paraId="48A85167" w14:textId="59DA82F0" w:rsidR="003362AC" w:rsidDel="00267C61" w:rsidRDefault="003362AC" w:rsidP="00AA7652">
      <w:pPr>
        <w:rPr>
          <w:del w:id="124" w:author="Tyler Cole-Frost" w:date="2023-10-19T15:45:00Z"/>
        </w:rPr>
      </w:pPr>
    </w:p>
    <w:p w14:paraId="3AB76C8C" w14:textId="1A4AFB56" w:rsidR="00AA7652" w:rsidDel="00267C61" w:rsidRDefault="00AA7652" w:rsidP="00AA7652">
      <w:pPr>
        <w:rPr>
          <w:del w:id="125" w:author="Tyler Cole-Frost" w:date="2023-10-19T15:45:00Z"/>
        </w:rPr>
      </w:pPr>
      <w:del w:id="126" w:author="Tyler Cole-Frost" w:date="2023-10-19T15:45:00Z">
        <w:r w:rsidDel="00267C61">
          <w:delText>Windows | macOS | Linux</w:delText>
        </w:r>
      </w:del>
    </w:p>
    <w:p w14:paraId="29CC1772" w14:textId="03FFFFDE" w:rsidR="00AA7652" w:rsidDel="00267C61" w:rsidRDefault="00AA7652" w:rsidP="00AA7652">
      <w:pPr>
        <w:rPr>
          <w:del w:id="127" w:author="Tyler Cole-Frost" w:date="2023-10-19T15:45:00Z"/>
        </w:rPr>
      </w:pPr>
      <w:del w:id="128" w:author="Tyler Cole-Frost" w:date="2023-10-19T15:45:00Z">
        <w:r w:rsidDel="00267C61">
          <w:delText>To download the Zoom desktop client:</w:delText>
        </w:r>
      </w:del>
    </w:p>
    <w:p w14:paraId="196C7FA3" w14:textId="0F078B18" w:rsidR="003362AC" w:rsidDel="00267C61" w:rsidRDefault="003362AC" w:rsidP="00AA7652">
      <w:pPr>
        <w:rPr>
          <w:del w:id="129" w:author="Tyler Cole-Frost" w:date="2023-10-19T15:45:00Z"/>
        </w:rPr>
      </w:pPr>
    </w:p>
    <w:p w14:paraId="15AC2910" w14:textId="2F6FC7F9" w:rsidR="00AA7652" w:rsidDel="00267C61" w:rsidRDefault="00AA7652" w:rsidP="00AA7652">
      <w:pPr>
        <w:rPr>
          <w:del w:id="130" w:author="Tyler Cole-Frost" w:date="2023-10-19T15:45:00Z"/>
        </w:rPr>
      </w:pPr>
    </w:p>
    <w:p w14:paraId="08B00A95" w14:textId="2C1937D6" w:rsidR="00AA7652" w:rsidDel="00267C61" w:rsidRDefault="00AA7652" w:rsidP="00863099">
      <w:pPr>
        <w:pStyle w:val="ListParagraph"/>
        <w:numPr>
          <w:ilvl w:val="0"/>
          <w:numId w:val="12"/>
        </w:numPr>
        <w:rPr>
          <w:del w:id="131" w:author="Tyler Cole-Frost" w:date="2023-10-19T15:45:00Z"/>
        </w:rPr>
      </w:pPr>
      <w:del w:id="132" w:author="Tyler Cole-Frost" w:date="2023-10-19T15:45:00Z">
        <w:r w:rsidDel="00267C61">
          <w:delText>In your internet browser, enter https://zoom.us/.</w:delText>
        </w:r>
      </w:del>
    </w:p>
    <w:p w14:paraId="4D7E9624" w14:textId="5E7FCB02" w:rsidR="003362AC" w:rsidDel="00267C61" w:rsidRDefault="003362AC" w:rsidP="003362AC">
      <w:pPr>
        <w:rPr>
          <w:del w:id="133" w:author="Tyler Cole-Frost" w:date="2023-10-19T15:45:00Z"/>
        </w:rPr>
      </w:pPr>
    </w:p>
    <w:p w14:paraId="606B5FB8" w14:textId="679BE364" w:rsidR="003362AC" w:rsidDel="00267C61" w:rsidRDefault="003362AC" w:rsidP="003362AC">
      <w:pPr>
        <w:rPr>
          <w:del w:id="134" w:author="Tyler Cole-Frost" w:date="2023-10-19T15:45:00Z"/>
        </w:rPr>
      </w:pPr>
    </w:p>
    <w:p w14:paraId="35781834" w14:textId="425FAB60" w:rsidR="00863099" w:rsidDel="00267C61" w:rsidRDefault="00AA7652" w:rsidP="00863099">
      <w:pPr>
        <w:pStyle w:val="ListParagraph"/>
        <w:numPr>
          <w:ilvl w:val="0"/>
          <w:numId w:val="12"/>
        </w:numPr>
        <w:rPr>
          <w:del w:id="135" w:author="Tyler Cole-Frost" w:date="2023-10-19T15:45:00Z"/>
        </w:rPr>
      </w:pPr>
      <w:del w:id="136" w:author="Tyler Cole-Frost" w:date="2023-10-19T15:45:00Z">
        <w:r w:rsidDel="00267C61">
          <w:delText>At the top-right of the page, click RESOURCES then click Download Zoom Client.</w:delText>
        </w:r>
        <w:r w:rsidR="00863099" w:rsidDel="00267C61">
          <w:delText xml:space="preserve"> </w:delText>
        </w:r>
      </w:del>
    </w:p>
    <w:p w14:paraId="6711AD0B" w14:textId="764B2A87" w:rsidR="00AA7652" w:rsidDel="00267C61" w:rsidRDefault="00863099" w:rsidP="00863099">
      <w:pPr>
        <w:pStyle w:val="ListParagraph"/>
        <w:rPr>
          <w:del w:id="137" w:author="Tyler Cole-Frost" w:date="2023-10-19T15:45:00Z"/>
        </w:rPr>
      </w:pPr>
      <w:del w:id="138" w:author="Tyler Cole-Frost" w:date="2023-10-19T15:45:00Z">
        <w:r w:rsidDel="00267C61">
          <w:delText xml:space="preserve">Note: </w:delText>
        </w:r>
        <w:r w:rsidR="00AA7652" w:rsidDel="00267C61">
          <w:delText>You can also directly access the Download Center.</w:delText>
        </w:r>
      </w:del>
    </w:p>
    <w:p w14:paraId="349C6446" w14:textId="3CAB747B" w:rsidR="003362AC" w:rsidDel="00267C61" w:rsidRDefault="003362AC" w:rsidP="00863099">
      <w:pPr>
        <w:pStyle w:val="ListParagraph"/>
        <w:rPr>
          <w:del w:id="139" w:author="Tyler Cole-Frost" w:date="2023-10-19T15:45:00Z"/>
        </w:rPr>
      </w:pPr>
    </w:p>
    <w:p w14:paraId="45D5F8E2" w14:textId="18A05AD8" w:rsidR="003362AC" w:rsidDel="00267C61" w:rsidRDefault="003362AC" w:rsidP="00863099">
      <w:pPr>
        <w:pStyle w:val="ListParagraph"/>
        <w:rPr>
          <w:del w:id="140" w:author="Tyler Cole-Frost" w:date="2023-10-19T15:45:00Z"/>
        </w:rPr>
      </w:pPr>
    </w:p>
    <w:p w14:paraId="2C28644D" w14:textId="08F911E4" w:rsidR="00AA7652" w:rsidDel="00267C61" w:rsidRDefault="00AA7652" w:rsidP="003362AC">
      <w:pPr>
        <w:pStyle w:val="ListParagraph"/>
        <w:numPr>
          <w:ilvl w:val="0"/>
          <w:numId w:val="12"/>
        </w:numPr>
        <w:rPr>
          <w:del w:id="141" w:author="Tyler Cole-Frost" w:date="2023-10-19T15:45:00Z"/>
        </w:rPr>
      </w:pPr>
      <w:del w:id="142" w:author="Tyler Cole-Frost" w:date="2023-10-19T15:45:00Z">
        <w:r w:rsidDel="00267C61">
          <w:delText>Under Zoom Client for Meetings, click the Download button.</w:delText>
        </w:r>
      </w:del>
    </w:p>
    <w:p w14:paraId="2028EE08" w14:textId="56301A5D" w:rsidR="003362AC" w:rsidDel="00267C61" w:rsidRDefault="003362AC" w:rsidP="003362AC">
      <w:pPr>
        <w:pStyle w:val="ListParagraph"/>
        <w:rPr>
          <w:del w:id="143" w:author="Tyler Cole-Frost" w:date="2023-10-19T15:45:00Z"/>
        </w:rPr>
      </w:pPr>
    </w:p>
    <w:p w14:paraId="3E572EA3" w14:textId="0E704704" w:rsidR="003362AC" w:rsidDel="00267C61" w:rsidRDefault="003362AC" w:rsidP="003362AC">
      <w:pPr>
        <w:rPr>
          <w:del w:id="144" w:author="Tyler Cole-Frost" w:date="2023-10-19T15:45:00Z"/>
        </w:rPr>
      </w:pPr>
    </w:p>
    <w:p w14:paraId="0B4154F7" w14:textId="1E275CE2" w:rsidR="003362AC" w:rsidDel="00267C61" w:rsidRDefault="00AA7652" w:rsidP="003362AC">
      <w:pPr>
        <w:pStyle w:val="ListParagraph"/>
        <w:numPr>
          <w:ilvl w:val="0"/>
          <w:numId w:val="12"/>
        </w:numPr>
        <w:rPr>
          <w:del w:id="145" w:author="Tyler Cole-Frost" w:date="2023-10-19T15:45:00Z"/>
        </w:rPr>
      </w:pPr>
      <w:del w:id="146" w:author="Tyler Cole-Frost" w:date="2023-10-19T15:45:00Z">
        <w:r w:rsidDel="00267C61">
          <w:delText xml:space="preserve">At the bottom left of your screen, the Zoom installer (ZoomInstaller.exe for Windows, zoomusInstallerFull.pkg for macOS, or the 32-bit/64bit Linux installer) will automatically start downloading the Zoom desktop client. </w:delText>
        </w:r>
      </w:del>
    </w:p>
    <w:p w14:paraId="249CA7A1" w14:textId="4A8461E9" w:rsidR="00AA7652" w:rsidDel="00267C61" w:rsidRDefault="00AA7652" w:rsidP="003362AC">
      <w:pPr>
        <w:pStyle w:val="ListParagraph"/>
        <w:rPr>
          <w:del w:id="147" w:author="Tyler Cole-Frost" w:date="2023-10-19T15:45:00Z"/>
        </w:rPr>
      </w:pPr>
      <w:del w:id="148" w:author="Tyler Cole-Frost" w:date="2023-10-19T15:45:00Z">
        <w:r w:rsidDel="00267C61">
          <w:delText>If downloading doesn’t start, double-click the Zoom installer to begin the desktop client install.</w:delText>
        </w:r>
      </w:del>
    </w:p>
    <w:p w14:paraId="28D7942C" w14:textId="2CDA1DD8" w:rsidR="00AA7652" w:rsidDel="00267C61" w:rsidRDefault="00AA7652" w:rsidP="003362AC">
      <w:pPr>
        <w:ind w:left="720"/>
        <w:rPr>
          <w:del w:id="149" w:author="Tyler Cole-Frost" w:date="2023-10-19T15:45:00Z"/>
        </w:rPr>
      </w:pPr>
      <w:del w:id="150" w:author="Tyler Cole-Frost" w:date="2023-10-19T15:45:00Z">
        <w:r w:rsidDel="00267C61">
          <w:delText>Note: After the Zoom desktop client installation is complete, a Zoom icon will appear on your desktop.</w:delText>
        </w:r>
      </w:del>
    </w:p>
    <w:p w14:paraId="60F271FD" w14:textId="46B7B552" w:rsidR="003362AC" w:rsidDel="00267C61" w:rsidRDefault="003362AC" w:rsidP="003362AC">
      <w:pPr>
        <w:ind w:left="720"/>
        <w:rPr>
          <w:del w:id="151" w:author="Tyler Cole-Frost" w:date="2023-10-19T15:45:00Z"/>
        </w:rPr>
      </w:pPr>
    </w:p>
    <w:p w14:paraId="3011F719" w14:textId="10B3DA11" w:rsidR="003362AC" w:rsidDel="00267C61" w:rsidRDefault="003362AC" w:rsidP="003362AC">
      <w:pPr>
        <w:ind w:left="720"/>
        <w:rPr>
          <w:del w:id="152" w:author="Tyler Cole-Frost" w:date="2023-10-19T15:45:00Z"/>
        </w:rPr>
      </w:pPr>
    </w:p>
    <w:p w14:paraId="715C16CD" w14:textId="3F3499B3" w:rsidR="00AA7652" w:rsidDel="00267C61" w:rsidRDefault="00AA7652" w:rsidP="003362AC">
      <w:pPr>
        <w:pStyle w:val="ListParagraph"/>
        <w:numPr>
          <w:ilvl w:val="0"/>
          <w:numId w:val="12"/>
        </w:numPr>
        <w:rPr>
          <w:del w:id="153" w:author="Tyler Cole-Frost" w:date="2023-10-19T15:45:00Z"/>
        </w:rPr>
      </w:pPr>
      <w:del w:id="154" w:author="Tyler Cole-Frost" w:date="2023-10-19T15:45:00Z">
        <w:r w:rsidDel="00267C61">
          <w:delText>Complete the installation process.</w:delText>
        </w:r>
      </w:del>
    </w:p>
    <w:p w14:paraId="7364E41D" w14:textId="5FF94E27" w:rsidR="003362AC" w:rsidDel="00267C61" w:rsidRDefault="003362AC" w:rsidP="003362AC">
      <w:pPr>
        <w:rPr>
          <w:del w:id="155" w:author="Tyler Cole-Frost" w:date="2023-10-19T15:45:00Z"/>
        </w:rPr>
      </w:pPr>
    </w:p>
    <w:p w14:paraId="2CB6EA87" w14:textId="7A381E1C" w:rsidR="003362AC" w:rsidDel="00267C61" w:rsidRDefault="003362AC" w:rsidP="003362AC">
      <w:pPr>
        <w:rPr>
          <w:del w:id="156" w:author="Tyler Cole-Frost" w:date="2023-10-19T15:45:00Z"/>
        </w:rPr>
      </w:pPr>
    </w:p>
    <w:p w14:paraId="74E3A6DD" w14:textId="7E203F53" w:rsidR="00AA7652" w:rsidDel="00267C61" w:rsidRDefault="00AA7652" w:rsidP="003362AC">
      <w:pPr>
        <w:pStyle w:val="ListParagraph"/>
        <w:numPr>
          <w:ilvl w:val="0"/>
          <w:numId w:val="12"/>
        </w:numPr>
        <w:rPr>
          <w:del w:id="157" w:author="Tyler Cole-Frost" w:date="2023-10-19T15:45:00Z"/>
        </w:rPr>
      </w:pPr>
      <w:del w:id="158" w:author="Tyler Cole-Frost" w:date="2023-10-19T15:45:00Z">
        <w:r w:rsidDel="00267C61">
          <w:delText>For more information on Linux or macOS installation, please visit the Support articles on installing the Zoom application on Linux or macOS.</w:delText>
        </w:r>
      </w:del>
    </w:p>
    <w:p w14:paraId="60C5F060" w14:textId="362A3E13" w:rsidR="003362AC" w:rsidDel="00267C61" w:rsidRDefault="003362AC" w:rsidP="003362AC">
      <w:pPr>
        <w:pStyle w:val="ListParagraph"/>
        <w:rPr>
          <w:del w:id="159" w:author="Tyler Cole-Frost" w:date="2023-10-19T15:45:00Z"/>
        </w:rPr>
      </w:pPr>
    </w:p>
    <w:p w14:paraId="4CB898AD" w14:textId="0D9C408A" w:rsidR="003362AC" w:rsidDel="00267C61" w:rsidRDefault="003362AC" w:rsidP="003362AC">
      <w:pPr>
        <w:rPr>
          <w:del w:id="160" w:author="Tyler Cole-Frost" w:date="2023-10-19T15:45:00Z"/>
        </w:rPr>
      </w:pPr>
    </w:p>
    <w:p w14:paraId="4DAE6422" w14:textId="33BE64AF" w:rsidR="00AA7652" w:rsidDel="00267C61" w:rsidRDefault="00AA7652" w:rsidP="003362AC">
      <w:pPr>
        <w:pStyle w:val="ListParagraph"/>
        <w:numPr>
          <w:ilvl w:val="0"/>
          <w:numId w:val="12"/>
        </w:numPr>
        <w:rPr>
          <w:del w:id="161" w:author="Tyler Cole-Frost" w:date="2023-10-19T15:45:00Z"/>
        </w:rPr>
      </w:pPr>
      <w:del w:id="162" w:author="Tyler Cole-Frost" w:date="2023-10-19T15:45:00Z">
        <w:r w:rsidDel="00267C61">
          <w:delText>Double-click the Zoom desktop icon to begin using Zoom.</w:delText>
        </w:r>
      </w:del>
    </w:p>
    <w:p w14:paraId="76565E36" w14:textId="2A295C67" w:rsidR="00AA7652" w:rsidDel="00267C61" w:rsidRDefault="00AA7652" w:rsidP="00AA7652">
      <w:pPr>
        <w:rPr>
          <w:del w:id="163" w:author="Tyler Cole-Frost" w:date="2023-10-19T15:45:00Z"/>
        </w:rPr>
      </w:pPr>
    </w:p>
    <w:p w14:paraId="7E26CDF7" w14:textId="0FCA9232" w:rsidR="003362AC" w:rsidDel="00267C61" w:rsidRDefault="003362AC" w:rsidP="00AA7652">
      <w:pPr>
        <w:rPr>
          <w:del w:id="164" w:author="Tyler Cole-Frost" w:date="2023-10-19T15:45:00Z"/>
        </w:rPr>
      </w:pPr>
    </w:p>
    <w:p w14:paraId="0BDD42C0" w14:textId="6957332C" w:rsidR="003362AC" w:rsidDel="00267C61" w:rsidRDefault="003362AC" w:rsidP="00AA7652">
      <w:pPr>
        <w:rPr>
          <w:del w:id="165" w:author="Tyler Cole-Frost" w:date="2023-10-19T15:45:00Z"/>
        </w:rPr>
      </w:pPr>
    </w:p>
    <w:p w14:paraId="0924EE88" w14:textId="515302DD" w:rsidR="003362AC" w:rsidDel="00267C61" w:rsidRDefault="003362AC" w:rsidP="00AA7652">
      <w:pPr>
        <w:rPr>
          <w:del w:id="166" w:author="Tyler Cole-Frost" w:date="2023-10-19T15:45:00Z"/>
        </w:rPr>
      </w:pPr>
    </w:p>
    <w:p w14:paraId="62A9343B" w14:textId="78A1B6FE" w:rsidR="003362AC" w:rsidDel="00267C61" w:rsidRDefault="003362AC" w:rsidP="00AA7652">
      <w:pPr>
        <w:rPr>
          <w:del w:id="167" w:author="Tyler Cole-Frost" w:date="2023-10-19T15:45:00Z"/>
        </w:rPr>
      </w:pPr>
    </w:p>
    <w:p w14:paraId="58A78E29" w14:textId="6EF61EE3" w:rsidR="003362AC" w:rsidDel="00267C61" w:rsidRDefault="003362AC" w:rsidP="00AA7652">
      <w:pPr>
        <w:rPr>
          <w:del w:id="168" w:author="Tyler Cole-Frost" w:date="2023-10-19T15:45:00Z"/>
        </w:rPr>
      </w:pPr>
    </w:p>
    <w:p w14:paraId="06528903" w14:textId="730BEAF7" w:rsidR="003362AC" w:rsidDel="00267C61" w:rsidRDefault="003362AC" w:rsidP="00AA7652">
      <w:pPr>
        <w:rPr>
          <w:del w:id="169" w:author="Tyler Cole-Frost" w:date="2023-10-19T15:45:00Z"/>
        </w:rPr>
      </w:pPr>
    </w:p>
    <w:p w14:paraId="31ADF6E9" w14:textId="2B41F35A" w:rsidR="003362AC" w:rsidDel="00267C61" w:rsidRDefault="003362AC" w:rsidP="00AA7652">
      <w:pPr>
        <w:rPr>
          <w:del w:id="170" w:author="Tyler Cole-Frost" w:date="2023-10-19T15:45:00Z"/>
        </w:rPr>
      </w:pPr>
    </w:p>
    <w:p w14:paraId="73550C64" w14:textId="1C2193A5" w:rsidR="00975FEF" w:rsidDel="00267C61" w:rsidRDefault="00975FEF" w:rsidP="00AA7652">
      <w:pPr>
        <w:rPr>
          <w:del w:id="171" w:author="Tyler Cole-Frost" w:date="2023-10-19T15:45:00Z"/>
        </w:rPr>
      </w:pPr>
    </w:p>
    <w:p w14:paraId="6368186A" w14:textId="4F29F383" w:rsidR="00975FEF" w:rsidDel="00267C61" w:rsidRDefault="00975FEF" w:rsidP="00AA7652">
      <w:pPr>
        <w:rPr>
          <w:del w:id="172" w:author="Tyler Cole-Frost" w:date="2023-10-19T15:45:00Z"/>
        </w:rPr>
      </w:pPr>
    </w:p>
    <w:p w14:paraId="5DFAE773" w14:textId="13F2F066" w:rsidR="00AA7652" w:rsidDel="00267C61" w:rsidRDefault="00975FEF" w:rsidP="00975FEF">
      <w:pPr>
        <w:pStyle w:val="Heading2"/>
        <w:rPr>
          <w:del w:id="173" w:author="Tyler Cole-Frost" w:date="2023-10-19T15:45:00Z"/>
          <w:rStyle w:val="Hyperlink"/>
        </w:rPr>
      </w:pPr>
      <w:bookmarkStart w:id="174" w:name="_Toc148106610"/>
      <w:del w:id="175" w:author="Tyler Cole-Frost" w:date="2023-10-19T15:45:00Z">
        <w:r w:rsidDel="00267C61">
          <w:delText xml:space="preserve">How to download the Zoom </w:delText>
        </w:r>
        <w:r w:rsidR="005C47D0" w:rsidDel="00267C61">
          <w:fldChar w:fldCharType="begin"/>
        </w:r>
        <w:r w:rsidR="005C47D0" w:rsidDel="00267C61">
          <w:delInstrText>HYPERLINK "https://support.zoom.us/hc/en-us/articles/441529</w:delInstrText>
        </w:r>
        <w:r w:rsidR="005C47D0" w:rsidDel="00267C61">
          <w:delInstrText>4177549-Downloading-the-Zoom-desktop-client-and-mobile-app" \l "collapseiOS"</w:delInstrText>
        </w:r>
        <w:r w:rsidR="005C47D0" w:rsidDel="00267C61">
          <w:fldChar w:fldCharType="separate"/>
        </w:r>
        <w:r w:rsidR="00AA7652" w:rsidRPr="00AA7652" w:rsidDel="00267C61">
          <w:rPr>
            <w:rStyle w:val="Hyperlink"/>
          </w:rPr>
          <w:delText>iOS</w:delText>
        </w:r>
        <w:bookmarkEnd w:id="174"/>
        <w:r w:rsidR="005C47D0" w:rsidDel="00267C61">
          <w:rPr>
            <w:rStyle w:val="Hyperlink"/>
          </w:rPr>
          <w:fldChar w:fldCharType="end"/>
        </w:r>
      </w:del>
    </w:p>
    <w:p w14:paraId="05225AD1" w14:textId="69FD404F" w:rsidR="00661716" w:rsidRPr="00661716" w:rsidDel="00267C61" w:rsidRDefault="00661716" w:rsidP="00661716">
      <w:pPr>
        <w:rPr>
          <w:del w:id="176" w:author="Tyler Cole-Frost" w:date="2023-10-19T15:45:00Z"/>
        </w:rPr>
      </w:pPr>
    </w:p>
    <w:p w14:paraId="7D8E1465" w14:textId="11921ECB" w:rsidR="00AA7652" w:rsidDel="00267C61" w:rsidRDefault="00AA7652" w:rsidP="00AA7652">
      <w:pPr>
        <w:rPr>
          <w:del w:id="177" w:author="Tyler Cole-Frost" w:date="2023-10-19T15:45:00Z"/>
        </w:rPr>
      </w:pPr>
      <w:del w:id="178" w:author="Tyler Cole-Frost" w:date="2023-10-19T15:45:00Z">
        <w:r w:rsidRPr="00AA7652" w:rsidDel="00267C61">
          <w:delText>To download the Zoom mobile app for iOS:</w:delText>
        </w:r>
      </w:del>
    </w:p>
    <w:p w14:paraId="6242322F" w14:textId="2DB40FCA" w:rsidR="003362AC" w:rsidRPr="00AA7652" w:rsidDel="00267C61" w:rsidRDefault="003362AC" w:rsidP="00AA7652">
      <w:pPr>
        <w:rPr>
          <w:del w:id="179" w:author="Tyler Cole-Frost" w:date="2023-10-19T15:45:00Z"/>
        </w:rPr>
      </w:pPr>
    </w:p>
    <w:p w14:paraId="4EB15CED" w14:textId="6D8AD8D9" w:rsidR="00AA7652" w:rsidDel="00267C61" w:rsidRDefault="00AA7652" w:rsidP="00AA7652">
      <w:pPr>
        <w:numPr>
          <w:ilvl w:val="0"/>
          <w:numId w:val="8"/>
        </w:numPr>
        <w:rPr>
          <w:del w:id="180" w:author="Tyler Cole-Frost" w:date="2023-10-19T15:45:00Z"/>
        </w:rPr>
      </w:pPr>
      <w:del w:id="181" w:author="Tyler Cole-Frost" w:date="2023-10-19T15:45:00Z">
        <w:r w:rsidRPr="00AA7652" w:rsidDel="00267C61">
          <w:delText>Tap the </w:delText>
        </w:r>
        <w:r w:rsidR="005C47D0" w:rsidDel="00267C61">
          <w:fldChar w:fldCharType="begin"/>
        </w:r>
        <w:r w:rsidR="005C47D0" w:rsidDel="00267C61">
          <w:delInstrText>HYPERLINK "https://www.apple.com/app-store/" \t "_blank"</w:delInstrText>
        </w:r>
        <w:r w:rsidR="005C47D0" w:rsidDel="00267C61">
          <w:fldChar w:fldCharType="separate"/>
        </w:r>
        <w:r w:rsidRPr="00AA7652" w:rsidDel="00267C61">
          <w:rPr>
            <w:rStyle w:val="Hyperlink"/>
            <w:b/>
            <w:bCs/>
          </w:rPr>
          <w:delText>App Store</w:delText>
        </w:r>
        <w:r w:rsidR="005C47D0" w:rsidDel="00267C61">
          <w:rPr>
            <w:rStyle w:val="Hyperlink"/>
            <w:b/>
            <w:bCs/>
          </w:rPr>
          <w:fldChar w:fldCharType="end"/>
        </w:r>
        <w:r w:rsidRPr="00AA7652" w:rsidDel="00267C61">
          <w:delText> icon.</w:delText>
        </w:r>
      </w:del>
    </w:p>
    <w:p w14:paraId="02E6E8EE" w14:textId="02ADE9EF" w:rsidR="003362AC" w:rsidDel="00267C61" w:rsidRDefault="003362AC" w:rsidP="003362AC">
      <w:pPr>
        <w:rPr>
          <w:del w:id="182" w:author="Tyler Cole-Frost" w:date="2023-10-19T15:45:00Z"/>
        </w:rPr>
      </w:pPr>
    </w:p>
    <w:p w14:paraId="3C9A2556" w14:textId="64F414EB" w:rsidR="003362AC" w:rsidRPr="00AA7652" w:rsidDel="00267C61" w:rsidRDefault="003362AC" w:rsidP="003362AC">
      <w:pPr>
        <w:ind w:left="720"/>
        <w:rPr>
          <w:del w:id="183" w:author="Tyler Cole-Frost" w:date="2023-10-19T15:45:00Z"/>
        </w:rPr>
      </w:pPr>
    </w:p>
    <w:p w14:paraId="04BF9BDD" w14:textId="03F440A1" w:rsidR="003362AC" w:rsidDel="00267C61" w:rsidRDefault="00AA7652" w:rsidP="003362AC">
      <w:pPr>
        <w:numPr>
          <w:ilvl w:val="0"/>
          <w:numId w:val="8"/>
        </w:numPr>
        <w:rPr>
          <w:del w:id="184" w:author="Tyler Cole-Frost" w:date="2023-10-19T15:45:00Z"/>
        </w:rPr>
      </w:pPr>
      <w:del w:id="185" w:author="Tyler Cole-Frost" w:date="2023-10-19T15:45:00Z">
        <w:r w:rsidRPr="00AA7652" w:rsidDel="00267C61">
          <w:delText>At the bottom right of your screen, tap </w:delText>
        </w:r>
        <w:r w:rsidRPr="00AA7652" w:rsidDel="00267C61">
          <w:rPr>
            <w:b/>
            <w:bCs/>
          </w:rPr>
          <w:delText>Search</w:delText>
        </w:r>
        <w:r w:rsidRPr="00AA7652" w:rsidDel="00267C61">
          <w:delText>.</w:delText>
        </w:r>
      </w:del>
    </w:p>
    <w:p w14:paraId="165A9F3B" w14:textId="4C601F47" w:rsidR="003362AC" w:rsidDel="00267C61" w:rsidRDefault="003362AC" w:rsidP="003362AC">
      <w:pPr>
        <w:pStyle w:val="ListParagraph"/>
        <w:rPr>
          <w:del w:id="186" w:author="Tyler Cole-Frost" w:date="2023-10-19T15:45:00Z"/>
        </w:rPr>
      </w:pPr>
    </w:p>
    <w:p w14:paraId="44C6B6AB" w14:textId="1E9CC8E0" w:rsidR="003362AC" w:rsidRPr="00AA7652" w:rsidDel="00267C61" w:rsidRDefault="003362AC" w:rsidP="003362AC">
      <w:pPr>
        <w:rPr>
          <w:del w:id="187" w:author="Tyler Cole-Frost" w:date="2023-10-19T15:45:00Z"/>
        </w:rPr>
      </w:pPr>
    </w:p>
    <w:p w14:paraId="0B6123F6" w14:textId="5E3EE60A" w:rsidR="00AA7652" w:rsidDel="00267C61" w:rsidRDefault="00AA7652" w:rsidP="00AA7652">
      <w:pPr>
        <w:numPr>
          <w:ilvl w:val="0"/>
          <w:numId w:val="8"/>
        </w:numPr>
        <w:rPr>
          <w:del w:id="188" w:author="Tyler Cole-Frost" w:date="2023-10-19T15:45:00Z"/>
        </w:rPr>
      </w:pPr>
      <w:del w:id="189" w:author="Tyler Cole-Frost" w:date="2023-10-19T15:45:00Z">
        <w:r w:rsidRPr="00AA7652" w:rsidDel="00267C61">
          <w:delText>Enter “Zoom” in the search box.</w:delText>
        </w:r>
      </w:del>
    </w:p>
    <w:p w14:paraId="06CD357A" w14:textId="2E0C0525" w:rsidR="003362AC" w:rsidDel="00267C61" w:rsidRDefault="003362AC" w:rsidP="003362AC">
      <w:pPr>
        <w:rPr>
          <w:del w:id="190" w:author="Tyler Cole-Frost" w:date="2023-10-19T15:45:00Z"/>
        </w:rPr>
      </w:pPr>
    </w:p>
    <w:p w14:paraId="3E1666A1" w14:textId="1E2E2B6B" w:rsidR="003362AC" w:rsidRPr="00AA7652" w:rsidDel="00267C61" w:rsidRDefault="003362AC" w:rsidP="003362AC">
      <w:pPr>
        <w:rPr>
          <w:del w:id="191" w:author="Tyler Cole-Frost" w:date="2023-10-19T15:45:00Z"/>
        </w:rPr>
      </w:pPr>
    </w:p>
    <w:p w14:paraId="28AD4EE3" w14:textId="47CB9AF9" w:rsidR="00AA7652" w:rsidDel="00267C61" w:rsidRDefault="00AA7652" w:rsidP="00AA7652">
      <w:pPr>
        <w:numPr>
          <w:ilvl w:val="0"/>
          <w:numId w:val="8"/>
        </w:numPr>
        <w:rPr>
          <w:del w:id="192" w:author="Tyler Cole-Frost" w:date="2023-10-19T15:45:00Z"/>
        </w:rPr>
      </w:pPr>
      <w:del w:id="193" w:author="Tyler Cole-Frost" w:date="2023-10-19T15:45:00Z">
        <w:r w:rsidRPr="00AA7652" w:rsidDel="00267C61">
          <w:delText>Once your search results appear, tap </w:delText>
        </w:r>
        <w:r w:rsidRPr="00AA7652" w:rsidDel="00267C61">
          <w:rPr>
            <w:b/>
            <w:bCs/>
          </w:rPr>
          <w:delText>Zoom - One Platform to Connect</w:delText>
        </w:r>
        <w:r w:rsidRPr="00AA7652" w:rsidDel="00267C61">
          <w:delText>.</w:delText>
        </w:r>
      </w:del>
    </w:p>
    <w:p w14:paraId="736C5311" w14:textId="6905303A" w:rsidR="003362AC" w:rsidDel="00267C61" w:rsidRDefault="003362AC" w:rsidP="003362AC">
      <w:pPr>
        <w:rPr>
          <w:del w:id="194" w:author="Tyler Cole-Frost" w:date="2023-10-19T15:45:00Z"/>
        </w:rPr>
      </w:pPr>
    </w:p>
    <w:p w14:paraId="58BBE259" w14:textId="0717FEE2" w:rsidR="003362AC" w:rsidRPr="00AA7652" w:rsidDel="00267C61" w:rsidRDefault="003362AC" w:rsidP="003362AC">
      <w:pPr>
        <w:rPr>
          <w:del w:id="195" w:author="Tyler Cole-Frost" w:date="2023-10-19T15:45:00Z"/>
        </w:rPr>
      </w:pPr>
    </w:p>
    <w:p w14:paraId="1BB82EFD" w14:textId="261285A5" w:rsidR="00AA7652" w:rsidDel="00267C61" w:rsidRDefault="00AA7652" w:rsidP="00AA7652">
      <w:pPr>
        <w:numPr>
          <w:ilvl w:val="0"/>
          <w:numId w:val="8"/>
        </w:numPr>
        <w:rPr>
          <w:del w:id="196" w:author="Tyler Cole-Frost" w:date="2023-10-19T15:45:00Z"/>
        </w:rPr>
      </w:pPr>
      <w:del w:id="197" w:author="Tyler Cole-Frost" w:date="2023-10-19T15:45:00Z">
        <w:r w:rsidRPr="00AA7652" w:rsidDel="00267C61">
          <w:delText>Tap</w:delText>
        </w:r>
        <w:r w:rsidR="003362AC" w:rsidDel="00267C61">
          <w:delText xml:space="preserve"> </w:delText>
        </w:r>
        <w:r w:rsidRPr="00AA7652" w:rsidDel="00267C61">
          <w:rPr>
            <w:b/>
            <w:bCs/>
          </w:rPr>
          <w:delText>GET</w:delText>
        </w:r>
        <w:r w:rsidRPr="00AA7652" w:rsidDel="00267C61">
          <w:delText>.</w:delText>
        </w:r>
        <w:r w:rsidRPr="00AA7652" w:rsidDel="00267C61">
          <w:br/>
          <w:delText>Zoom will start to download on your iOS device.</w:delText>
        </w:r>
        <w:r w:rsidRPr="00AA7652" w:rsidDel="00267C61">
          <w:br/>
        </w:r>
        <w:r w:rsidRPr="00AA7652" w:rsidDel="00267C61">
          <w:rPr>
            <w:b/>
            <w:bCs/>
          </w:rPr>
          <w:delText>Note</w:delText>
        </w:r>
        <w:r w:rsidRPr="00AA7652" w:rsidDel="00267C61">
          <w:delText xml:space="preserve">: When the Zoom mobile app finishes the installation, the Zoom app icon will appear on your </w:delText>
        </w:r>
        <w:r w:rsidR="0019075D" w:rsidRPr="00AA7652" w:rsidDel="00267C61">
          <w:delText>home</w:delText>
        </w:r>
        <w:r w:rsidRPr="00AA7652" w:rsidDel="00267C61">
          <w:delText xml:space="preserve"> screen.</w:delText>
        </w:r>
      </w:del>
    </w:p>
    <w:p w14:paraId="45AC58AC" w14:textId="2F9DCCBB" w:rsidR="003362AC" w:rsidDel="00267C61" w:rsidRDefault="003362AC" w:rsidP="003362AC">
      <w:pPr>
        <w:rPr>
          <w:del w:id="198" w:author="Tyler Cole-Frost" w:date="2023-10-19T15:45:00Z"/>
        </w:rPr>
      </w:pPr>
    </w:p>
    <w:p w14:paraId="6A244AE6" w14:textId="53C3E7D7" w:rsidR="003362AC" w:rsidRPr="00AA7652" w:rsidDel="00267C61" w:rsidRDefault="003362AC" w:rsidP="003362AC">
      <w:pPr>
        <w:rPr>
          <w:del w:id="199" w:author="Tyler Cole-Frost" w:date="2023-10-19T15:45:00Z"/>
        </w:rPr>
      </w:pPr>
    </w:p>
    <w:p w14:paraId="03EF4F32" w14:textId="6D26626A" w:rsidR="00AA7652" w:rsidRPr="00AA7652" w:rsidDel="00267C61" w:rsidRDefault="00AA7652" w:rsidP="00AA7652">
      <w:pPr>
        <w:numPr>
          <w:ilvl w:val="0"/>
          <w:numId w:val="8"/>
        </w:numPr>
        <w:rPr>
          <w:del w:id="200" w:author="Tyler Cole-Frost" w:date="2023-10-19T15:45:00Z"/>
        </w:rPr>
      </w:pPr>
      <w:del w:id="201" w:author="Tyler Cole-Frost" w:date="2023-10-19T15:45:00Z">
        <w:r w:rsidRPr="00AA7652" w:rsidDel="00267C61">
          <w:delText>After you finish downloading the Zoom mobile app, you can access and begin using Zoom by the following methods:</w:delText>
        </w:r>
      </w:del>
    </w:p>
    <w:p w14:paraId="0EBDD5E2" w14:textId="434B4B67" w:rsidR="00AA7652" w:rsidRPr="00AA7652" w:rsidDel="00267C61" w:rsidRDefault="00AA7652" w:rsidP="00AA7652">
      <w:pPr>
        <w:numPr>
          <w:ilvl w:val="1"/>
          <w:numId w:val="8"/>
        </w:numPr>
        <w:rPr>
          <w:del w:id="202" w:author="Tyler Cole-Frost" w:date="2023-10-19T15:45:00Z"/>
        </w:rPr>
      </w:pPr>
      <w:del w:id="203" w:author="Tyler Cole-Frost" w:date="2023-10-19T15:45:00Z">
        <w:r w:rsidRPr="00AA7652" w:rsidDel="00267C61">
          <w:delText>If you stayed on Zoom’s App Store page, tap </w:delText>
        </w:r>
        <w:r w:rsidRPr="00AA7652" w:rsidDel="00267C61">
          <w:rPr>
            <w:b/>
            <w:bCs/>
          </w:rPr>
          <w:delText>OPEN</w:delText>
        </w:r>
        <w:r w:rsidRPr="00AA7652" w:rsidDel="00267C61">
          <w:delText>.</w:delText>
        </w:r>
      </w:del>
    </w:p>
    <w:p w14:paraId="23C2F2BB" w14:textId="61ECD2D3" w:rsidR="00AA7652" w:rsidRPr="00AA7652" w:rsidDel="00267C61" w:rsidRDefault="00AA7652" w:rsidP="00AA7652">
      <w:pPr>
        <w:numPr>
          <w:ilvl w:val="1"/>
          <w:numId w:val="8"/>
        </w:numPr>
        <w:rPr>
          <w:del w:id="204" w:author="Tyler Cole-Frost" w:date="2023-10-19T15:45:00Z"/>
        </w:rPr>
      </w:pPr>
      <w:del w:id="205" w:author="Tyler Cole-Frost" w:date="2023-10-19T15:45:00Z">
        <w:r w:rsidRPr="00AA7652" w:rsidDel="00267C61">
          <w:delText xml:space="preserve">If you exited the App Store, tap the Zoom mobile app icon on your </w:delText>
        </w:r>
        <w:r w:rsidR="0019075D" w:rsidRPr="00AA7652" w:rsidDel="00267C61">
          <w:delText>home</w:delText>
        </w:r>
        <w:r w:rsidRPr="00AA7652" w:rsidDel="00267C61">
          <w:delText xml:space="preserve"> screen.</w:delText>
        </w:r>
      </w:del>
    </w:p>
    <w:p w14:paraId="08E6A92F" w14:textId="1D00823B" w:rsidR="00AA7652" w:rsidRPr="00AA7652" w:rsidDel="00267C61" w:rsidRDefault="00AA7652" w:rsidP="003362AC">
      <w:pPr>
        <w:ind w:left="1440"/>
        <w:rPr>
          <w:del w:id="206" w:author="Tyler Cole-Frost" w:date="2023-10-19T15:45:00Z"/>
        </w:rPr>
      </w:pPr>
      <w:del w:id="207" w:author="Tyler Cole-Frost" w:date="2023-10-19T15:45:00Z">
        <w:r w:rsidRPr="00AA7652" w:rsidDel="00267C61">
          <w:delText>If you're new to the Zoom iOS app, take a look at our </w:delText>
        </w:r>
        <w:r w:rsidR="005C47D0" w:rsidDel="00267C61">
          <w:fldChar w:fldCharType="begin"/>
        </w:r>
        <w:r w:rsidR="005C47D0" w:rsidDel="00267C61">
          <w:delInstrText>HYPERLINK "https://support.zoom.us/hc/en-us/articles/201362993" \t "_self"</w:delInstrText>
        </w:r>
        <w:r w:rsidR="005C47D0" w:rsidDel="00267C61">
          <w:fldChar w:fldCharType="separate"/>
        </w:r>
        <w:r w:rsidRPr="00AA7652" w:rsidDel="00267C61">
          <w:rPr>
            <w:rStyle w:val="Hyperlink"/>
          </w:rPr>
          <w:delText>getting started guide</w:delText>
        </w:r>
        <w:r w:rsidR="005C47D0" w:rsidDel="00267C61">
          <w:rPr>
            <w:rStyle w:val="Hyperlink"/>
          </w:rPr>
          <w:fldChar w:fldCharType="end"/>
        </w:r>
        <w:r w:rsidRPr="00AA7652" w:rsidDel="00267C61">
          <w:delText> for the next steps on how to use the Zoom iOS app after you have downloaded it.</w:delText>
        </w:r>
      </w:del>
    </w:p>
    <w:p w14:paraId="638F265C" w14:textId="3790C655" w:rsidR="00AA7652" w:rsidDel="00267C61" w:rsidRDefault="00AA7652" w:rsidP="00AA7652">
      <w:pPr>
        <w:rPr>
          <w:del w:id="208" w:author="Tyler Cole-Frost" w:date="2023-10-19T15:45:00Z"/>
        </w:rPr>
      </w:pPr>
    </w:p>
    <w:p w14:paraId="0B97EE4D" w14:textId="48158DDC" w:rsidR="003362AC" w:rsidDel="00267C61" w:rsidRDefault="003362AC" w:rsidP="00AA7652">
      <w:pPr>
        <w:rPr>
          <w:del w:id="209" w:author="Tyler Cole-Frost" w:date="2023-10-19T15:45:00Z"/>
        </w:rPr>
      </w:pPr>
    </w:p>
    <w:p w14:paraId="6486C29A" w14:textId="7DF008BC" w:rsidR="003362AC" w:rsidDel="00267C61" w:rsidRDefault="003362AC" w:rsidP="00AA7652">
      <w:pPr>
        <w:rPr>
          <w:del w:id="210" w:author="Tyler Cole-Frost" w:date="2023-10-19T15:45:00Z"/>
        </w:rPr>
      </w:pPr>
    </w:p>
    <w:p w14:paraId="765FD0D3" w14:textId="7C8C1000" w:rsidR="003362AC" w:rsidDel="00267C61" w:rsidRDefault="003362AC" w:rsidP="00AA7652">
      <w:pPr>
        <w:rPr>
          <w:del w:id="211" w:author="Tyler Cole-Frost" w:date="2023-10-19T15:45:00Z"/>
        </w:rPr>
      </w:pPr>
    </w:p>
    <w:p w14:paraId="776D9BA1" w14:textId="244ECC02" w:rsidR="003362AC" w:rsidDel="00267C61" w:rsidRDefault="003362AC" w:rsidP="00AA7652">
      <w:pPr>
        <w:rPr>
          <w:del w:id="212" w:author="Tyler Cole-Frost" w:date="2023-10-19T15:45:00Z"/>
        </w:rPr>
      </w:pPr>
    </w:p>
    <w:p w14:paraId="507A041E" w14:textId="7DF533E0" w:rsidR="003362AC" w:rsidDel="00267C61" w:rsidRDefault="003362AC" w:rsidP="00AA7652">
      <w:pPr>
        <w:rPr>
          <w:del w:id="213" w:author="Tyler Cole-Frost" w:date="2023-10-19T15:45:00Z"/>
        </w:rPr>
      </w:pPr>
    </w:p>
    <w:p w14:paraId="45F94CCE" w14:textId="42D41FB2" w:rsidR="003362AC" w:rsidDel="00267C61" w:rsidRDefault="003362AC" w:rsidP="00AA7652">
      <w:pPr>
        <w:rPr>
          <w:del w:id="214" w:author="Tyler Cole-Frost" w:date="2023-10-19T15:45:00Z"/>
        </w:rPr>
      </w:pPr>
    </w:p>
    <w:p w14:paraId="27DE11C8" w14:textId="5ED0CB4D" w:rsidR="003362AC" w:rsidDel="00267C61" w:rsidRDefault="003362AC" w:rsidP="00AA7652">
      <w:pPr>
        <w:rPr>
          <w:del w:id="215" w:author="Tyler Cole-Frost" w:date="2023-10-19T15:45:00Z"/>
        </w:rPr>
      </w:pPr>
    </w:p>
    <w:p w14:paraId="41D4130E" w14:textId="0B14286F" w:rsidR="003362AC" w:rsidDel="00267C61" w:rsidRDefault="003362AC" w:rsidP="00AA7652">
      <w:pPr>
        <w:rPr>
          <w:del w:id="216" w:author="Tyler Cole-Frost" w:date="2023-10-19T15:45:00Z"/>
        </w:rPr>
      </w:pPr>
    </w:p>
    <w:p w14:paraId="13008E35" w14:textId="1F5FED8A" w:rsidR="003362AC" w:rsidDel="00267C61" w:rsidRDefault="003362AC" w:rsidP="00AA7652">
      <w:pPr>
        <w:rPr>
          <w:del w:id="217" w:author="Tyler Cole-Frost" w:date="2023-10-19T15:45:00Z"/>
        </w:rPr>
      </w:pPr>
    </w:p>
    <w:p w14:paraId="4AB2CDAC" w14:textId="3E2877FD" w:rsidR="003362AC" w:rsidDel="00267C61" w:rsidRDefault="003362AC" w:rsidP="00AA7652">
      <w:pPr>
        <w:rPr>
          <w:del w:id="218" w:author="Tyler Cole-Frost" w:date="2023-10-19T15:45:00Z"/>
        </w:rPr>
      </w:pPr>
    </w:p>
    <w:p w14:paraId="4D61250D" w14:textId="318FE8DF" w:rsidR="003362AC" w:rsidDel="00267C61" w:rsidRDefault="003362AC" w:rsidP="00AA7652">
      <w:pPr>
        <w:rPr>
          <w:del w:id="219" w:author="Tyler Cole-Frost" w:date="2023-10-19T15:45:00Z"/>
        </w:rPr>
      </w:pPr>
    </w:p>
    <w:p w14:paraId="35421BEB" w14:textId="78E5832F" w:rsidR="003362AC" w:rsidDel="00267C61" w:rsidRDefault="003362AC" w:rsidP="00AA7652">
      <w:pPr>
        <w:rPr>
          <w:del w:id="220" w:author="Tyler Cole-Frost" w:date="2023-10-19T15:45:00Z"/>
        </w:rPr>
      </w:pPr>
    </w:p>
    <w:p w14:paraId="605A9B22" w14:textId="17E6898E" w:rsidR="003362AC" w:rsidDel="00267C61" w:rsidRDefault="003362AC" w:rsidP="00AA7652">
      <w:pPr>
        <w:rPr>
          <w:del w:id="221" w:author="Tyler Cole-Frost" w:date="2023-10-19T15:45:00Z"/>
        </w:rPr>
      </w:pPr>
    </w:p>
    <w:p w14:paraId="4FC390AC" w14:textId="0237BA39" w:rsidR="003362AC" w:rsidDel="00267C61" w:rsidRDefault="003362AC" w:rsidP="00AA7652">
      <w:pPr>
        <w:rPr>
          <w:del w:id="222" w:author="Tyler Cole-Frost" w:date="2023-10-19T15:45:00Z"/>
        </w:rPr>
      </w:pPr>
    </w:p>
    <w:p w14:paraId="27781DE9" w14:textId="2EEFC193" w:rsidR="003362AC" w:rsidDel="00267C61" w:rsidRDefault="003362AC" w:rsidP="00AA7652">
      <w:pPr>
        <w:rPr>
          <w:del w:id="223" w:author="Tyler Cole-Frost" w:date="2023-10-19T15:45:00Z"/>
        </w:rPr>
      </w:pPr>
    </w:p>
    <w:p w14:paraId="3DE6FD49" w14:textId="3EE1E5F8" w:rsidR="003362AC" w:rsidDel="00267C61" w:rsidRDefault="003362AC" w:rsidP="00AA7652">
      <w:pPr>
        <w:rPr>
          <w:del w:id="224" w:author="Tyler Cole-Frost" w:date="2023-10-19T15:45:00Z"/>
        </w:rPr>
      </w:pPr>
    </w:p>
    <w:p w14:paraId="4CDF42F5" w14:textId="3C778263" w:rsidR="00AA7652" w:rsidDel="00267C61" w:rsidRDefault="00975FEF" w:rsidP="00975FEF">
      <w:pPr>
        <w:pStyle w:val="Heading2"/>
        <w:rPr>
          <w:del w:id="225" w:author="Tyler Cole-Frost" w:date="2023-10-19T15:45:00Z"/>
          <w:rStyle w:val="Hyperlink"/>
        </w:rPr>
      </w:pPr>
      <w:bookmarkStart w:id="226" w:name="_Toc148106611"/>
      <w:del w:id="227" w:author="Tyler Cole-Frost" w:date="2023-10-19T15:45:00Z">
        <w:r w:rsidDel="00267C61">
          <w:delText xml:space="preserve">How to download the Zoom </w:delText>
        </w:r>
        <w:r w:rsidR="005C47D0" w:rsidDel="00267C61">
          <w:fldChar w:fldCharType="begin"/>
        </w:r>
        <w:r w:rsidR="005C47D0" w:rsidDel="00267C61">
          <w:delInstrText>HYPERLINK "https://support.zoom.us/hc/en-us/articles/4415294177549-Downloading-the-Zoom-desktop-client-and-mobile-app" \l "collapseAndroid"</w:delInstrText>
        </w:r>
        <w:r w:rsidR="005C47D0" w:rsidDel="00267C61">
          <w:fldChar w:fldCharType="separate"/>
        </w:r>
        <w:r w:rsidR="00AA7652" w:rsidRPr="00AA7652" w:rsidDel="00267C61">
          <w:rPr>
            <w:rStyle w:val="Hyperlink"/>
          </w:rPr>
          <w:delText>Android</w:delText>
        </w:r>
        <w:bookmarkEnd w:id="226"/>
        <w:r w:rsidR="005C47D0" w:rsidDel="00267C61">
          <w:rPr>
            <w:rStyle w:val="Hyperlink"/>
          </w:rPr>
          <w:fldChar w:fldCharType="end"/>
        </w:r>
      </w:del>
    </w:p>
    <w:p w14:paraId="09F159C0" w14:textId="4FD1F2B8" w:rsidR="00661716" w:rsidRPr="00661716" w:rsidDel="00267C61" w:rsidRDefault="00661716" w:rsidP="00661716">
      <w:pPr>
        <w:rPr>
          <w:del w:id="228" w:author="Tyler Cole-Frost" w:date="2023-10-19T15:45:00Z"/>
        </w:rPr>
      </w:pPr>
    </w:p>
    <w:p w14:paraId="2C189975" w14:textId="34AF6E9B" w:rsidR="00AA7652" w:rsidDel="00267C61" w:rsidRDefault="00AA7652" w:rsidP="00661716">
      <w:pPr>
        <w:rPr>
          <w:del w:id="229" w:author="Tyler Cole-Frost" w:date="2023-10-19T15:45:00Z"/>
        </w:rPr>
      </w:pPr>
      <w:del w:id="230" w:author="Tyler Cole-Frost" w:date="2023-10-19T15:45:00Z">
        <w:r w:rsidRPr="00AA7652" w:rsidDel="00267C61">
          <w:delText>To download the Zoom mobile app for Android:</w:delText>
        </w:r>
      </w:del>
    </w:p>
    <w:p w14:paraId="4FAB7CFC" w14:textId="493304C1" w:rsidR="003362AC" w:rsidRPr="00AA7652" w:rsidDel="00267C61" w:rsidRDefault="003362AC" w:rsidP="00AA7652">
      <w:pPr>
        <w:rPr>
          <w:del w:id="231" w:author="Tyler Cole-Frost" w:date="2023-10-19T15:45:00Z"/>
        </w:rPr>
      </w:pPr>
    </w:p>
    <w:p w14:paraId="46C3D8EC" w14:textId="0C952CB9" w:rsidR="00AA7652" w:rsidDel="00267C61" w:rsidRDefault="00AA7652" w:rsidP="00AA7652">
      <w:pPr>
        <w:numPr>
          <w:ilvl w:val="0"/>
          <w:numId w:val="9"/>
        </w:numPr>
        <w:rPr>
          <w:del w:id="232" w:author="Tyler Cole-Frost" w:date="2023-10-19T15:45:00Z"/>
        </w:rPr>
      </w:pPr>
      <w:del w:id="233" w:author="Tyler Cole-Frost" w:date="2023-10-19T15:45:00Z">
        <w:r w:rsidRPr="00AA7652" w:rsidDel="00267C61">
          <w:delText>Tap the </w:delText>
        </w:r>
        <w:r w:rsidR="005C47D0" w:rsidDel="00267C61">
          <w:fldChar w:fldCharType="begin"/>
        </w:r>
        <w:r w:rsidR="005C47D0" w:rsidDel="00267C61">
          <w:delInstrText>HYPERLINK "http</w:delInstrText>
        </w:r>
        <w:r w:rsidR="005C47D0" w:rsidDel="00267C61">
          <w:delInstrText>s://play.google.com/store" \t "_blank"</w:delInstrText>
        </w:r>
        <w:r w:rsidR="005C47D0" w:rsidDel="00267C61">
          <w:fldChar w:fldCharType="separate"/>
        </w:r>
        <w:r w:rsidRPr="00AA7652" w:rsidDel="00267C61">
          <w:rPr>
            <w:rStyle w:val="Hyperlink"/>
            <w:b/>
            <w:bCs/>
          </w:rPr>
          <w:delText>Google Play</w:delText>
        </w:r>
        <w:r w:rsidR="005C47D0" w:rsidDel="00267C61">
          <w:rPr>
            <w:rStyle w:val="Hyperlink"/>
            <w:b/>
            <w:bCs/>
          </w:rPr>
          <w:fldChar w:fldCharType="end"/>
        </w:r>
        <w:r w:rsidRPr="00AA7652" w:rsidDel="00267C61">
          <w:delText> icon.</w:delText>
        </w:r>
      </w:del>
    </w:p>
    <w:p w14:paraId="2C30CA4F" w14:textId="51E163D0" w:rsidR="003362AC" w:rsidRPr="00AA7652" w:rsidDel="00267C61" w:rsidRDefault="003362AC" w:rsidP="003362AC">
      <w:pPr>
        <w:rPr>
          <w:del w:id="234" w:author="Tyler Cole-Frost" w:date="2023-10-19T15:45:00Z"/>
        </w:rPr>
      </w:pPr>
    </w:p>
    <w:p w14:paraId="6265B125" w14:textId="51027F95" w:rsidR="00AA7652" w:rsidDel="00267C61" w:rsidRDefault="00AA7652" w:rsidP="00AA7652">
      <w:pPr>
        <w:numPr>
          <w:ilvl w:val="0"/>
          <w:numId w:val="9"/>
        </w:numPr>
        <w:rPr>
          <w:del w:id="235" w:author="Tyler Cole-Frost" w:date="2023-10-19T15:45:00Z"/>
        </w:rPr>
      </w:pPr>
      <w:del w:id="236" w:author="Tyler Cole-Frost" w:date="2023-10-19T15:45:00Z">
        <w:r w:rsidRPr="00AA7652" w:rsidDel="00267C61">
          <w:delText>At the bottom of your screen, tap </w:delText>
        </w:r>
        <w:r w:rsidRPr="00AA7652" w:rsidDel="00267C61">
          <w:rPr>
            <w:b/>
            <w:bCs/>
          </w:rPr>
          <w:delText>Apps</w:delText>
        </w:r>
        <w:r w:rsidRPr="00AA7652" w:rsidDel="00267C61">
          <w:delText>.</w:delText>
        </w:r>
      </w:del>
    </w:p>
    <w:p w14:paraId="49B3CE46" w14:textId="67E56618" w:rsidR="003362AC" w:rsidDel="00267C61" w:rsidRDefault="003362AC" w:rsidP="003362AC">
      <w:pPr>
        <w:pStyle w:val="ListParagraph"/>
        <w:rPr>
          <w:del w:id="237" w:author="Tyler Cole-Frost" w:date="2023-10-19T15:45:00Z"/>
        </w:rPr>
      </w:pPr>
    </w:p>
    <w:p w14:paraId="0AFA91B0" w14:textId="668AA74B" w:rsidR="003362AC" w:rsidRPr="00AA7652" w:rsidDel="00267C61" w:rsidRDefault="003362AC" w:rsidP="003362AC">
      <w:pPr>
        <w:rPr>
          <w:del w:id="238" w:author="Tyler Cole-Frost" w:date="2023-10-19T15:45:00Z"/>
        </w:rPr>
      </w:pPr>
    </w:p>
    <w:p w14:paraId="7249C95B" w14:textId="35597DF5" w:rsidR="00AA7652" w:rsidDel="00267C61" w:rsidRDefault="00AA7652" w:rsidP="00AA7652">
      <w:pPr>
        <w:numPr>
          <w:ilvl w:val="0"/>
          <w:numId w:val="9"/>
        </w:numPr>
        <w:rPr>
          <w:del w:id="239" w:author="Tyler Cole-Frost" w:date="2023-10-19T15:45:00Z"/>
        </w:rPr>
      </w:pPr>
      <w:del w:id="240" w:author="Tyler Cole-Frost" w:date="2023-10-19T15:45:00Z">
        <w:r w:rsidRPr="00AA7652" w:rsidDel="00267C61">
          <w:delText>At the top right of your screen, tap the </w:delText>
        </w:r>
        <w:r w:rsidRPr="00AA7652" w:rsidDel="00267C61">
          <w:rPr>
            <w:b/>
            <w:bCs/>
          </w:rPr>
          <w:delText>Search </w:delText>
        </w:r>
        <w:r w:rsidRPr="00AA7652" w:rsidDel="00267C61">
          <w:delText>icon.</w:delText>
        </w:r>
      </w:del>
    </w:p>
    <w:p w14:paraId="3AFD67E0" w14:textId="4541EFCD" w:rsidR="003362AC" w:rsidRPr="00AA7652" w:rsidDel="00267C61" w:rsidRDefault="003362AC" w:rsidP="003362AC">
      <w:pPr>
        <w:rPr>
          <w:del w:id="241" w:author="Tyler Cole-Frost" w:date="2023-10-19T15:45:00Z"/>
        </w:rPr>
      </w:pPr>
    </w:p>
    <w:p w14:paraId="13BE9E00" w14:textId="5362C21E" w:rsidR="00AA7652" w:rsidDel="00267C61" w:rsidRDefault="00AA7652" w:rsidP="00AA7652">
      <w:pPr>
        <w:numPr>
          <w:ilvl w:val="0"/>
          <w:numId w:val="9"/>
        </w:numPr>
        <w:rPr>
          <w:ins w:id="242" w:author="Tyler Cole-Frost [2]" w:date="2023-10-18T13:32:00Z"/>
          <w:del w:id="243" w:author="Tyler Cole-Frost" w:date="2023-10-19T15:45:00Z"/>
        </w:rPr>
      </w:pPr>
      <w:del w:id="244" w:author="Tyler Cole-Frost" w:date="2023-10-19T15:45:00Z">
        <w:r w:rsidRPr="00AA7652" w:rsidDel="00267C61">
          <w:delText>Enter “Zoom” in the search box.</w:delText>
        </w:r>
      </w:del>
    </w:p>
    <w:p w14:paraId="3C3277DD" w14:textId="0EBDE1A7" w:rsidR="004174E6" w:rsidDel="00267C61" w:rsidRDefault="004174E6">
      <w:pPr>
        <w:pStyle w:val="ListParagraph"/>
        <w:rPr>
          <w:ins w:id="245" w:author="Tyler Cole-Frost [2]" w:date="2023-10-18T13:32:00Z"/>
          <w:del w:id="246" w:author="Tyler Cole-Frost" w:date="2023-10-19T15:45:00Z"/>
        </w:rPr>
        <w:pPrChange w:id="247" w:author="Tyler Cole-Frost [2]" w:date="2023-10-18T13:32:00Z">
          <w:pPr>
            <w:numPr>
              <w:numId w:val="9"/>
            </w:numPr>
            <w:tabs>
              <w:tab w:val="num" w:pos="720"/>
            </w:tabs>
            <w:ind w:left="720" w:hanging="360"/>
          </w:pPr>
        </w:pPrChange>
      </w:pPr>
    </w:p>
    <w:p w14:paraId="39242F2C" w14:textId="25867499" w:rsidR="004174E6" w:rsidRPr="00AA7652" w:rsidDel="00267C61" w:rsidRDefault="004174E6">
      <w:pPr>
        <w:ind w:left="720"/>
        <w:rPr>
          <w:del w:id="248" w:author="Tyler Cole-Frost" w:date="2023-10-19T15:45:00Z"/>
        </w:rPr>
        <w:pPrChange w:id="249" w:author="Tyler Cole-Frost [2]" w:date="2023-10-18T13:32:00Z">
          <w:pPr>
            <w:numPr>
              <w:numId w:val="9"/>
            </w:numPr>
            <w:tabs>
              <w:tab w:val="num" w:pos="720"/>
            </w:tabs>
            <w:ind w:left="720" w:hanging="360"/>
          </w:pPr>
        </w:pPrChange>
      </w:pPr>
    </w:p>
    <w:p w14:paraId="12C015E2" w14:textId="1CE88B71" w:rsidR="00AA7652" w:rsidDel="00267C61" w:rsidRDefault="00AA7652" w:rsidP="00AA7652">
      <w:pPr>
        <w:numPr>
          <w:ilvl w:val="0"/>
          <w:numId w:val="9"/>
        </w:numPr>
        <w:rPr>
          <w:del w:id="250" w:author="Tyler Cole-Frost" w:date="2023-10-19T15:45:00Z"/>
        </w:rPr>
      </w:pPr>
      <w:del w:id="251" w:author="Tyler Cole-Frost" w:date="2023-10-19T15:45:00Z">
        <w:r w:rsidRPr="00AA7652" w:rsidDel="00267C61">
          <w:delText>Once your search results appear, tap </w:delText>
        </w:r>
        <w:r w:rsidRPr="00AA7652" w:rsidDel="00267C61">
          <w:rPr>
            <w:b/>
            <w:bCs/>
          </w:rPr>
          <w:delText>Zoom - One Platform to Connect</w:delText>
        </w:r>
        <w:r w:rsidRPr="00AA7652" w:rsidDel="00267C61">
          <w:delText>.</w:delText>
        </w:r>
      </w:del>
    </w:p>
    <w:p w14:paraId="1AFAAE81" w14:textId="203A359C" w:rsidR="003362AC" w:rsidRPr="00AA7652" w:rsidDel="00267C61" w:rsidRDefault="003362AC" w:rsidP="003362AC">
      <w:pPr>
        <w:rPr>
          <w:del w:id="252" w:author="Tyler Cole-Frost" w:date="2023-10-19T15:45:00Z"/>
        </w:rPr>
      </w:pPr>
    </w:p>
    <w:p w14:paraId="6E143533" w14:textId="600B55AC" w:rsidR="00AA7652" w:rsidDel="00267C61" w:rsidRDefault="00AA7652" w:rsidP="00AA7652">
      <w:pPr>
        <w:numPr>
          <w:ilvl w:val="0"/>
          <w:numId w:val="9"/>
        </w:numPr>
        <w:rPr>
          <w:del w:id="253" w:author="Tyler Cole-Frost" w:date="2023-10-19T15:45:00Z"/>
        </w:rPr>
      </w:pPr>
      <w:del w:id="254" w:author="Tyler Cole-Frost" w:date="2023-10-19T15:45:00Z">
        <w:r w:rsidRPr="00AA7652" w:rsidDel="00267C61">
          <w:delText>Tap the </w:delText>
        </w:r>
        <w:r w:rsidRPr="00AA7652" w:rsidDel="00267C61">
          <w:rPr>
            <w:b/>
            <w:bCs/>
          </w:rPr>
          <w:delText>Install </w:delText>
        </w:r>
        <w:r w:rsidRPr="00AA7652" w:rsidDel="00267C61">
          <w:delText>button.</w:delText>
        </w:r>
      </w:del>
    </w:p>
    <w:p w14:paraId="4B63A2E0" w14:textId="2DE297CE" w:rsidR="003362AC" w:rsidDel="00267C61" w:rsidRDefault="003362AC" w:rsidP="003362AC">
      <w:pPr>
        <w:pStyle w:val="ListParagraph"/>
        <w:rPr>
          <w:del w:id="255" w:author="Tyler Cole-Frost" w:date="2023-10-19T15:45:00Z"/>
        </w:rPr>
      </w:pPr>
    </w:p>
    <w:p w14:paraId="4BC7CF2C" w14:textId="68E67806" w:rsidR="003362AC" w:rsidRPr="00AA7652" w:rsidDel="00267C61" w:rsidRDefault="003362AC" w:rsidP="003362AC">
      <w:pPr>
        <w:rPr>
          <w:del w:id="256" w:author="Tyler Cole-Frost" w:date="2023-10-19T15:45:00Z"/>
        </w:rPr>
      </w:pPr>
    </w:p>
    <w:p w14:paraId="1849C4EA" w14:textId="220D4813" w:rsidR="00AA7652" w:rsidDel="00267C61" w:rsidRDefault="00AA7652" w:rsidP="00761189">
      <w:pPr>
        <w:numPr>
          <w:ilvl w:val="0"/>
          <w:numId w:val="9"/>
        </w:numPr>
        <w:rPr>
          <w:del w:id="257" w:author="Tyler Cole-Frost" w:date="2023-10-19T15:45:00Z"/>
        </w:rPr>
      </w:pPr>
      <w:del w:id="258" w:author="Tyler Cole-Frost" w:date="2023-10-19T15:45:00Z">
        <w:r w:rsidRPr="00AA7652" w:rsidDel="00267C61">
          <w:delText>Tap </w:delText>
        </w:r>
        <w:r w:rsidRPr="00AA7652" w:rsidDel="00267C61">
          <w:rPr>
            <w:b/>
            <w:bCs/>
          </w:rPr>
          <w:delText>Accept</w:delText>
        </w:r>
        <w:r w:rsidRPr="00AA7652" w:rsidDel="00267C61">
          <w:delText> to confirm the installation.</w:delText>
        </w:r>
        <w:r w:rsidRPr="00AA7652" w:rsidDel="00267C61">
          <w:br/>
          <w:delText>Zoom will start to download on your Android device.</w:delText>
        </w:r>
        <w:r w:rsidRPr="00AA7652" w:rsidDel="00267C61">
          <w:br/>
        </w:r>
        <w:r w:rsidRPr="00761189" w:rsidDel="00267C61">
          <w:rPr>
            <w:b/>
            <w:bCs/>
          </w:rPr>
          <w:delText>Note</w:delText>
        </w:r>
        <w:r w:rsidRPr="00AA7652" w:rsidDel="00267C61">
          <w:delText xml:space="preserve">: When the Zoom mobile app finishes the installation, the Zoom app icon will appear on your </w:delText>
        </w:r>
        <w:r w:rsidR="0019075D" w:rsidRPr="00AA7652" w:rsidDel="00267C61">
          <w:delText>home</w:delText>
        </w:r>
        <w:r w:rsidRPr="00AA7652" w:rsidDel="00267C61">
          <w:delText xml:space="preserve"> screen.</w:delText>
        </w:r>
      </w:del>
    </w:p>
    <w:p w14:paraId="19F24E7A" w14:textId="7292B7AC" w:rsidR="008B7206" w:rsidDel="00267C61" w:rsidRDefault="008B7206" w:rsidP="003362AC">
      <w:pPr>
        <w:rPr>
          <w:del w:id="259" w:author="Tyler Cole-Frost" w:date="2023-10-19T15:45:00Z"/>
        </w:rPr>
      </w:pPr>
    </w:p>
    <w:p w14:paraId="074C8534" w14:textId="019D3939" w:rsidR="008B7206" w:rsidRPr="00AA7652" w:rsidDel="00267C61" w:rsidRDefault="008B7206" w:rsidP="003362AC">
      <w:pPr>
        <w:rPr>
          <w:del w:id="260" w:author="Tyler Cole-Frost" w:date="2023-10-19T15:45:00Z"/>
        </w:rPr>
      </w:pPr>
    </w:p>
    <w:p w14:paraId="61140153" w14:textId="790D1228" w:rsidR="00AA7652" w:rsidRPr="00AA7652" w:rsidDel="00267C61" w:rsidRDefault="00AA7652" w:rsidP="00AA7652">
      <w:pPr>
        <w:numPr>
          <w:ilvl w:val="0"/>
          <w:numId w:val="9"/>
        </w:numPr>
        <w:rPr>
          <w:del w:id="261" w:author="Tyler Cole-Frost" w:date="2023-10-19T15:45:00Z"/>
        </w:rPr>
      </w:pPr>
      <w:del w:id="262" w:author="Tyler Cole-Frost" w:date="2023-10-19T15:45:00Z">
        <w:r w:rsidRPr="00AA7652" w:rsidDel="00267C61">
          <w:delText>After you finish downloading the Zoom mobile app, you can access and begin using Zoom by the following methods:</w:delText>
        </w:r>
      </w:del>
    </w:p>
    <w:p w14:paraId="5783AF75" w14:textId="1DBDA84A" w:rsidR="00AA7652" w:rsidRPr="00AA7652" w:rsidDel="00267C61" w:rsidRDefault="00AA7652" w:rsidP="00AA7652">
      <w:pPr>
        <w:numPr>
          <w:ilvl w:val="1"/>
          <w:numId w:val="9"/>
        </w:numPr>
        <w:rPr>
          <w:del w:id="263" w:author="Tyler Cole-Frost" w:date="2023-10-19T15:45:00Z"/>
        </w:rPr>
      </w:pPr>
      <w:del w:id="264" w:author="Tyler Cole-Frost" w:date="2023-10-19T15:45:00Z">
        <w:r w:rsidRPr="00AA7652" w:rsidDel="00267C61">
          <w:delText>If you stayed on Zoom’s Google Play page, tap </w:delText>
        </w:r>
        <w:r w:rsidRPr="00AA7652" w:rsidDel="00267C61">
          <w:rPr>
            <w:b/>
            <w:bCs/>
          </w:rPr>
          <w:delText>Open</w:delText>
        </w:r>
        <w:r w:rsidRPr="00AA7652" w:rsidDel="00267C61">
          <w:delText>.</w:delText>
        </w:r>
      </w:del>
    </w:p>
    <w:p w14:paraId="71EF0154" w14:textId="7C3F3C4C" w:rsidR="00AA7652" w:rsidRPr="00AA7652" w:rsidDel="00267C61" w:rsidRDefault="00AA7652" w:rsidP="00AA7652">
      <w:pPr>
        <w:numPr>
          <w:ilvl w:val="1"/>
          <w:numId w:val="9"/>
        </w:numPr>
        <w:rPr>
          <w:del w:id="265" w:author="Tyler Cole-Frost" w:date="2023-10-19T15:45:00Z"/>
        </w:rPr>
      </w:pPr>
      <w:del w:id="266" w:author="Tyler Cole-Frost" w:date="2023-10-19T15:45:00Z">
        <w:r w:rsidRPr="00AA7652" w:rsidDel="00267C61">
          <w:delText xml:space="preserve">If you exited Google Play, tap the Zoom mobile app icon on your </w:delText>
        </w:r>
        <w:r w:rsidR="0019075D" w:rsidRPr="00AA7652" w:rsidDel="00267C61">
          <w:delText>home</w:delText>
        </w:r>
        <w:r w:rsidRPr="00AA7652" w:rsidDel="00267C61">
          <w:delText xml:space="preserve"> screen.</w:delText>
        </w:r>
      </w:del>
    </w:p>
    <w:p w14:paraId="513174A3" w14:textId="67AEE6EA" w:rsidR="00AA7652" w:rsidRPr="00AA7652" w:rsidDel="00267C61" w:rsidRDefault="00AA7652" w:rsidP="008B7206">
      <w:pPr>
        <w:ind w:left="1440"/>
        <w:rPr>
          <w:del w:id="267" w:author="Tyler Cole-Frost" w:date="2023-10-19T15:45:00Z"/>
        </w:rPr>
      </w:pPr>
      <w:del w:id="268" w:author="Tyler Cole-Frost" w:date="2023-10-19T15:45:00Z">
        <w:r w:rsidRPr="00AA7652" w:rsidDel="00267C61">
          <w:delText>If you're new to the Zoom Android app, take a look at our </w:delText>
        </w:r>
        <w:r w:rsidR="005C47D0" w:rsidDel="00267C61">
          <w:fldChar w:fldCharType="begin"/>
        </w:r>
        <w:r w:rsidR="005C47D0" w:rsidDel="00267C61">
          <w:delInstrText>HYPERLINK "https://support.zoom.us/hc/en-us/articles/200942759" \t "_self"</w:delInstrText>
        </w:r>
        <w:r w:rsidR="005C47D0" w:rsidDel="00267C61">
          <w:fldChar w:fldCharType="separate"/>
        </w:r>
        <w:r w:rsidRPr="00AA7652" w:rsidDel="00267C61">
          <w:rPr>
            <w:rStyle w:val="Hyperlink"/>
          </w:rPr>
          <w:delText>getting started guide</w:delText>
        </w:r>
        <w:r w:rsidR="005C47D0" w:rsidDel="00267C61">
          <w:rPr>
            <w:rStyle w:val="Hyperlink"/>
          </w:rPr>
          <w:fldChar w:fldCharType="end"/>
        </w:r>
        <w:r w:rsidRPr="00AA7652" w:rsidDel="00267C61">
          <w:delText> for the next steps on how to use the Zoom Android app after you have downloaded it.</w:delText>
        </w:r>
      </w:del>
    </w:p>
    <w:p w14:paraId="1A78C152" w14:textId="3BDD98D8" w:rsidR="00C817B2" w:rsidRDefault="00F8093A" w:rsidP="00AA7652">
      <w:del w:id="269" w:author="Tyler Cole-Frost" w:date="2023-10-19T15:45:00Z">
        <w:r w:rsidDel="00267C61">
          <w:rPr>
            <w:b/>
            <w:bCs/>
            <w:noProof/>
            <w:lang w:val="en-US"/>
          </w:rPr>
          <w:fldChar w:fldCharType="end"/>
        </w:r>
      </w:del>
      <w:r w:rsidR="00C817B2">
        <w:br w:type="page"/>
      </w:r>
    </w:p>
    <w:p w14:paraId="4098DC0A" w14:textId="3F6CF7D6" w:rsidR="004458C5" w:rsidRDefault="00EA59E4" w:rsidP="004458C5">
      <w:pPr>
        <w:pStyle w:val="Heading1"/>
        <w:rPr>
          <w:ins w:id="270" w:author="Tyler Cole-Frost" w:date="2023-10-19T19:22:00Z"/>
        </w:rPr>
        <w:pPrChange w:id="271" w:author="Tyler Cole-Frost" w:date="2023-10-19T19:22:00Z">
          <w:pPr/>
        </w:pPrChange>
      </w:pPr>
      <w:bookmarkStart w:id="272" w:name="_Toc148106612"/>
      <w:ins w:id="273" w:author="Tyler Cole-Frost" w:date="2023-10-19T19:05:00Z">
        <w:r>
          <w:t>Minimum Hardware &amp; Software Requirements</w:t>
        </w:r>
      </w:ins>
    </w:p>
    <w:p w14:paraId="1F39C4D9" w14:textId="77777777" w:rsidR="004458C5" w:rsidRPr="004458C5" w:rsidRDefault="004458C5" w:rsidP="004458C5">
      <w:pPr>
        <w:rPr>
          <w:ins w:id="274" w:author="Tyler Cole-Frost" w:date="2023-10-19T19:22:00Z"/>
          <w:b/>
          <w:bCs/>
          <w:rPrChange w:id="275" w:author="Tyler Cole-Frost" w:date="2023-10-19T19:24:00Z">
            <w:rPr>
              <w:ins w:id="276" w:author="Tyler Cole-Frost" w:date="2023-10-19T19:22:00Z"/>
            </w:rPr>
          </w:rPrChange>
        </w:rPr>
      </w:pPr>
    </w:p>
    <w:p w14:paraId="636D61F6" w14:textId="09A538CE" w:rsidR="004458C5" w:rsidRDefault="004458C5" w:rsidP="004458C5">
      <w:pPr>
        <w:rPr>
          <w:ins w:id="277" w:author="Tyler Cole-Frost" w:date="2023-10-19T19:26:00Z"/>
          <w:b/>
          <w:bCs/>
        </w:rPr>
      </w:pPr>
      <w:ins w:id="278" w:author="Tyler Cole-Frost" w:date="2023-10-19T19:22:00Z">
        <w:r w:rsidRPr="004458C5">
          <w:rPr>
            <w:b/>
            <w:bCs/>
            <w:rPrChange w:id="279" w:author="Tyler Cole-Frost" w:date="2023-10-19T19:24:00Z">
              <w:rPr/>
            </w:rPrChange>
          </w:rPr>
          <w:t xml:space="preserve">Hardware Requirements </w:t>
        </w:r>
      </w:ins>
    </w:p>
    <w:p w14:paraId="5ECE69EC" w14:textId="77777777" w:rsidR="004458C5" w:rsidRPr="004458C5" w:rsidRDefault="004458C5" w:rsidP="004458C5">
      <w:pPr>
        <w:rPr>
          <w:ins w:id="280" w:author="Tyler Cole-Frost" w:date="2023-10-19T19:18:00Z"/>
          <w:b/>
          <w:bCs/>
          <w:rPrChange w:id="281" w:author="Tyler Cole-Frost" w:date="2023-10-19T19:24:00Z">
            <w:rPr>
              <w:ins w:id="282" w:author="Tyler Cole-Frost" w:date="2023-10-19T19:18:00Z"/>
            </w:rPr>
          </w:rPrChange>
        </w:rPr>
        <w:pPrChange w:id="283" w:author="Tyler Cole-Frost" w:date="2023-10-19T19:22:00Z">
          <w:pPr>
            <w:pStyle w:val="Heading1"/>
          </w:pPr>
        </w:pPrChange>
      </w:pPr>
    </w:p>
    <w:p w14:paraId="046BEA24" w14:textId="77777777" w:rsidR="004458C5" w:rsidRPr="004458C5" w:rsidRDefault="004458C5" w:rsidP="004458C5">
      <w:pPr>
        <w:rPr>
          <w:ins w:id="284" w:author="Tyler Cole-Frost" w:date="2023-10-19T19:26:00Z"/>
        </w:rPr>
      </w:pPr>
      <w:ins w:id="285" w:author="Tyler Cole-Frost" w:date="2023-10-19T19:26:00Z">
        <w:r w:rsidRPr="004458C5">
          <w:rPr>
            <w:b/>
            <w:bCs/>
          </w:rPr>
          <w:t xml:space="preserve">To use the Zoom videoconferencing </w:t>
        </w:r>
        <w:proofErr w:type="gramStart"/>
        <w:r w:rsidRPr="004458C5">
          <w:rPr>
            <w:b/>
            <w:bCs/>
          </w:rPr>
          <w:t>app</w:t>
        </w:r>
        <w:proofErr w:type="gramEnd"/>
        <w:r w:rsidRPr="004458C5">
          <w:rPr>
            <w:b/>
            <w:bCs/>
          </w:rPr>
          <w:t xml:space="preserve"> you will need:</w:t>
        </w:r>
      </w:ins>
    </w:p>
    <w:p w14:paraId="3B021370" w14:textId="77777777" w:rsidR="004458C5" w:rsidRPr="004458C5" w:rsidRDefault="004458C5" w:rsidP="004458C5">
      <w:pPr>
        <w:numPr>
          <w:ilvl w:val="0"/>
          <w:numId w:val="28"/>
        </w:numPr>
        <w:rPr>
          <w:ins w:id="286" w:author="Tyler Cole-Frost" w:date="2023-10-19T19:26:00Z"/>
        </w:rPr>
      </w:pPr>
      <w:ins w:id="287" w:author="Tyler Cole-Frost" w:date="2023-10-19T19:26:00Z">
        <w:r w:rsidRPr="004458C5">
          <w:t>A laptop computer, desktop computer, smartphone, or tablet</w:t>
        </w:r>
      </w:ins>
    </w:p>
    <w:p w14:paraId="377414F0" w14:textId="77777777" w:rsidR="003122D6" w:rsidRPr="003122D6" w:rsidRDefault="003122D6" w:rsidP="003122D6">
      <w:pPr>
        <w:rPr>
          <w:ins w:id="288" w:author="Tyler Cole-Frost" w:date="2023-10-19T19:17:00Z"/>
        </w:rPr>
        <w:pPrChange w:id="289" w:author="Tyler Cole-Frost" w:date="2023-10-19T19:18:00Z">
          <w:pPr>
            <w:pStyle w:val="Heading1"/>
          </w:pPr>
        </w:pPrChange>
      </w:pPr>
    </w:p>
    <w:p w14:paraId="128215D8" w14:textId="77777777" w:rsidR="003122D6" w:rsidRPr="004458C5" w:rsidRDefault="003122D6" w:rsidP="003122D6">
      <w:pPr>
        <w:rPr>
          <w:ins w:id="290" w:author="Tyler Cole-Frost" w:date="2023-10-19T19:18:00Z"/>
          <w:b/>
          <w:bCs/>
          <w:rPrChange w:id="291" w:author="Tyler Cole-Frost" w:date="2023-10-19T19:24:00Z">
            <w:rPr>
              <w:ins w:id="292" w:author="Tyler Cole-Frost" w:date="2023-10-19T19:18:00Z"/>
            </w:rPr>
          </w:rPrChange>
        </w:rPr>
      </w:pPr>
      <w:ins w:id="293" w:author="Tyler Cole-Frost" w:date="2023-10-19T19:17:00Z">
        <w:r w:rsidRPr="004458C5">
          <w:rPr>
            <w:b/>
            <w:bCs/>
            <w:rPrChange w:id="294" w:author="Tyler Cole-Frost" w:date="2023-10-19T19:24:00Z">
              <w:rPr/>
            </w:rPrChange>
          </w:rPr>
          <w:t>System requirements</w:t>
        </w:r>
      </w:ins>
    </w:p>
    <w:p w14:paraId="064DEF8B" w14:textId="77777777" w:rsidR="003122D6" w:rsidRDefault="003122D6" w:rsidP="003122D6">
      <w:pPr>
        <w:rPr>
          <w:ins w:id="295" w:author="Tyler Cole-Frost" w:date="2023-10-19T19:17:00Z"/>
        </w:rPr>
      </w:pPr>
    </w:p>
    <w:p w14:paraId="238CBABD" w14:textId="77777777" w:rsidR="003122D6" w:rsidRDefault="003122D6" w:rsidP="003122D6">
      <w:pPr>
        <w:pStyle w:val="ListParagraph"/>
        <w:numPr>
          <w:ilvl w:val="0"/>
          <w:numId w:val="26"/>
        </w:numPr>
        <w:rPr>
          <w:ins w:id="296" w:author="Tyler Cole-Frost" w:date="2023-10-19T19:17:00Z"/>
        </w:rPr>
        <w:pPrChange w:id="297" w:author="Tyler Cole-Frost" w:date="2023-10-19T19:17:00Z">
          <w:pPr/>
        </w:pPrChange>
      </w:pPr>
      <w:ins w:id="298" w:author="Tyler Cole-Frost" w:date="2023-10-19T19:17:00Z">
        <w:r>
          <w:t>An internet connection – broadband wired or wireless (3G or 4G/LTE)</w:t>
        </w:r>
      </w:ins>
    </w:p>
    <w:p w14:paraId="68E4B222" w14:textId="77777777" w:rsidR="003122D6" w:rsidRDefault="003122D6" w:rsidP="003122D6">
      <w:pPr>
        <w:pStyle w:val="ListParagraph"/>
        <w:numPr>
          <w:ilvl w:val="0"/>
          <w:numId w:val="26"/>
        </w:numPr>
        <w:rPr>
          <w:ins w:id="299" w:author="Tyler Cole-Frost" w:date="2023-10-19T19:17:00Z"/>
        </w:rPr>
        <w:pPrChange w:id="300" w:author="Tyler Cole-Frost" w:date="2023-10-19T19:17:00Z">
          <w:pPr/>
        </w:pPrChange>
      </w:pPr>
      <w:ins w:id="301" w:author="Tyler Cole-Frost" w:date="2023-10-19T19:17:00Z">
        <w:r>
          <w:t>Speakers and a microphone – built-in, USB plug-in, or wireless Bluetooth</w:t>
        </w:r>
      </w:ins>
    </w:p>
    <w:p w14:paraId="29623170" w14:textId="2892BB83" w:rsidR="003122D6" w:rsidRDefault="003122D6" w:rsidP="003122D6">
      <w:pPr>
        <w:pStyle w:val="ListParagraph"/>
        <w:numPr>
          <w:ilvl w:val="0"/>
          <w:numId w:val="26"/>
        </w:numPr>
        <w:rPr>
          <w:ins w:id="302" w:author="Tyler Cole-Frost" w:date="2023-10-19T19:19:00Z"/>
        </w:rPr>
      </w:pPr>
      <w:ins w:id="303" w:author="Tyler Cole-Frost" w:date="2023-10-19T19:17:00Z">
        <w:r>
          <w:t>A webcam or HD webcam - built-in, USB plug-in, or:</w:t>
        </w:r>
      </w:ins>
    </w:p>
    <w:p w14:paraId="600862F0" w14:textId="77777777" w:rsidR="003122D6" w:rsidRDefault="003122D6" w:rsidP="003122D6">
      <w:pPr>
        <w:pStyle w:val="ListParagraph"/>
        <w:numPr>
          <w:ilvl w:val="0"/>
          <w:numId w:val="26"/>
        </w:numPr>
        <w:rPr>
          <w:ins w:id="304" w:author="Tyler Cole-Frost" w:date="2023-10-19T19:19:00Z"/>
        </w:rPr>
        <w:pPrChange w:id="305" w:author="Tyler Cole-Frost" w:date="2023-10-19T19:20:00Z">
          <w:pPr>
            <w:ind w:left="720"/>
          </w:pPr>
        </w:pPrChange>
      </w:pPr>
      <w:ins w:id="306" w:author="Tyler Cole-Frost" w:date="2023-10-19T19:19:00Z">
        <w:r>
          <w:t>An HD cam or HD camcorder with a video-capture card</w:t>
        </w:r>
      </w:ins>
    </w:p>
    <w:p w14:paraId="3CC86D33" w14:textId="77777777" w:rsidR="003122D6" w:rsidRDefault="003122D6" w:rsidP="003122D6">
      <w:pPr>
        <w:pStyle w:val="ListParagraph"/>
        <w:rPr>
          <w:ins w:id="307" w:author="Tyler Cole-Frost" w:date="2023-10-19T19:19:00Z"/>
        </w:rPr>
        <w:pPrChange w:id="308" w:author="Tyler Cole-Frost" w:date="2023-10-19T19:20:00Z">
          <w:pPr>
            <w:ind w:left="720"/>
          </w:pPr>
        </w:pPrChange>
      </w:pPr>
      <w:ins w:id="309" w:author="Tyler Cole-Frost" w:date="2023-10-19T19:19:00Z">
        <w:r w:rsidRPr="003122D6">
          <w:rPr>
            <w:b/>
            <w:bCs/>
            <w:rPrChange w:id="310" w:author="Tyler Cole-Frost" w:date="2023-10-19T19:19:00Z">
              <w:rPr/>
            </w:rPrChange>
          </w:rPr>
          <w:t>Note:</w:t>
        </w:r>
        <w:r>
          <w:t xml:space="preserve"> See the list of supported devices.</w:t>
        </w:r>
      </w:ins>
    </w:p>
    <w:p w14:paraId="70121976" w14:textId="77777777" w:rsidR="003122D6" w:rsidRDefault="003122D6" w:rsidP="003122D6">
      <w:pPr>
        <w:pStyle w:val="ListParagraph"/>
        <w:numPr>
          <w:ilvl w:val="0"/>
          <w:numId w:val="26"/>
        </w:numPr>
        <w:rPr>
          <w:ins w:id="311" w:author="Tyler Cole-Frost" w:date="2023-10-19T19:19:00Z"/>
        </w:rPr>
        <w:pPrChange w:id="312" w:author="Tyler Cole-Frost" w:date="2023-10-19T19:20:00Z">
          <w:pPr>
            <w:ind w:left="720"/>
          </w:pPr>
        </w:pPrChange>
      </w:pPr>
      <w:ins w:id="313" w:author="Tyler Cole-Frost" w:date="2023-10-19T19:19:00Z">
        <w:r>
          <w:t>Virtual camera software for use with broadcasting software like OBS or IP cameras</w:t>
        </w:r>
      </w:ins>
    </w:p>
    <w:p w14:paraId="1A6AC562" w14:textId="04F8A42A" w:rsidR="004458C5" w:rsidRDefault="003122D6" w:rsidP="004458C5">
      <w:pPr>
        <w:pStyle w:val="ListParagraph"/>
        <w:rPr>
          <w:ins w:id="314" w:author="Tyler Cole-Frost" w:date="2023-10-19T19:23:00Z"/>
        </w:rPr>
        <w:pPrChange w:id="315" w:author="Tyler Cole-Frost" w:date="2023-10-19T19:27:00Z">
          <w:pPr>
            <w:spacing w:after="160"/>
          </w:pPr>
        </w:pPrChange>
      </w:pPr>
      <w:ins w:id="316" w:author="Tyler Cole-Frost" w:date="2023-10-19T19:19:00Z">
        <w:r w:rsidRPr="003122D6">
          <w:rPr>
            <w:b/>
            <w:bCs/>
            <w:rPrChange w:id="317" w:author="Tyler Cole-Frost" w:date="2023-10-19T19:19:00Z">
              <w:rPr/>
            </w:rPrChange>
          </w:rPr>
          <w:t>Note:</w:t>
        </w:r>
        <w:r>
          <w:t xml:space="preserve"> For macOS, </w:t>
        </w:r>
        <w:proofErr w:type="gramStart"/>
        <w:r>
          <w:t>Zoom</w:t>
        </w:r>
        <w:proofErr w:type="gramEnd"/>
        <w:r>
          <w:t xml:space="preserve"> client 5.1.1 or higher is required.</w:t>
        </w:r>
      </w:ins>
    </w:p>
    <w:p w14:paraId="4B3F9C48" w14:textId="77777777" w:rsidR="004458C5" w:rsidRDefault="004458C5" w:rsidP="004458C5">
      <w:pPr>
        <w:spacing w:after="160"/>
        <w:rPr>
          <w:ins w:id="318" w:author="Tyler Cole-Frost" w:date="2023-10-19T19:24:00Z"/>
        </w:rPr>
      </w:pPr>
    </w:p>
    <w:p w14:paraId="59F4DBFE" w14:textId="5A06A047" w:rsidR="004458C5" w:rsidRPr="004458C5" w:rsidRDefault="004458C5" w:rsidP="004458C5">
      <w:pPr>
        <w:spacing w:after="160"/>
        <w:rPr>
          <w:ins w:id="319" w:author="Tyler Cole-Frost" w:date="2023-10-19T19:23:00Z"/>
          <w:b/>
          <w:bCs/>
          <w:rPrChange w:id="320" w:author="Tyler Cole-Frost" w:date="2023-10-19T19:24:00Z">
            <w:rPr>
              <w:ins w:id="321" w:author="Tyler Cole-Frost" w:date="2023-10-19T19:23:00Z"/>
            </w:rPr>
          </w:rPrChange>
        </w:rPr>
        <w:pPrChange w:id="322" w:author="Tyler Cole-Frost" w:date="2023-10-19T19:23:00Z">
          <w:pPr>
            <w:numPr>
              <w:numId w:val="5"/>
            </w:numPr>
            <w:tabs>
              <w:tab w:val="num" w:pos="360"/>
            </w:tabs>
            <w:spacing w:after="160"/>
            <w:ind w:left="432" w:hanging="432"/>
          </w:pPr>
        </w:pPrChange>
      </w:pPr>
      <w:ins w:id="323" w:author="Tyler Cole-Frost" w:date="2023-10-19T19:23:00Z">
        <w:r w:rsidRPr="004458C5">
          <w:rPr>
            <w:b/>
            <w:bCs/>
            <w:rPrChange w:id="324" w:author="Tyler Cole-Frost" w:date="2023-10-19T19:24:00Z">
              <w:rPr/>
            </w:rPrChange>
          </w:rPr>
          <w:t>Supported operating systems</w:t>
        </w:r>
      </w:ins>
    </w:p>
    <w:p w14:paraId="21A87824" w14:textId="77777777" w:rsidR="004458C5" w:rsidRPr="004458C5" w:rsidRDefault="004458C5" w:rsidP="004458C5">
      <w:pPr>
        <w:numPr>
          <w:ilvl w:val="0"/>
          <w:numId w:val="27"/>
        </w:numPr>
        <w:spacing w:after="160"/>
        <w:rPr>
          <w:ins w:id="325" w:author="Tyler Cole-Frost" w:date="2023-10-19T19:23:00Z"/>
        </w:rPr>
      </w:pPr>
      <w:ins w:id="326" w:author="Tyler Cole-Frost" w:date="2023-10-19T19:23:00Z">
        <w:r w:rsidRPr="004458C5">
          <w:t>macOS X with macOS X (10.11) or later</w:t>
        </w:r>
      </w:ins>
    </w:p>
    <w:p w14:paraId="5715C0E3" w14:textId="77777777" w:rsidR="004458C5" w:rsidRPr="004458C5" w:rsidRDefault="004458C5" w:rsidP="004458C5">
      <w:pPr>
        <w:numPr>
          <w:ilvl w:val="0"/>
          <w:numId w:val="27"/>
        </w:numPr>
        <w:spacing w:after="160"/>
        <w:rPr>
          <w:ins w:id="327" w:author="Tyler Cole-Frost" w:date="2023-10-19T19:23:00Z"/>
        </w:rPr>
      </w:pPr>
      <w:ins w:id="328" w:author="Tyler Cole-Frost" w:date="2023-10-19T19:23:00Z">
        <w:r w:rsidRPr="004458C5">
          <w:t>Windows 11</w:t>
        </w:r>
      </w:ins>
    </w:p>
    <w:p w14:paraId="7895AD10" w14:textId="77777777" w:rsidR="004458C5" w:rsidRPr="004458C5" w:rsidRDefault="004458C5" w:rsidP="004458C5">
      <w:pPr>
        <w:numPr>
          <w:ilvl w:val="0"/>
          <w:numId w:val="27"/>
        </w:numPr>
        <w:spacing w:after="160"/>
        <w:rPr>
          <w:ins w:id="329" w:author="Tyler Cole-Frost" w:date="2023-10-19T19:23:00Z"/>
        </w:rPr>
      </w:pPr>
      <w:ins w:id="330" w:author="Tyler Cole-Frost" w:date="2023-10-19T19:23:00Z">
        <w:r w:rsidRPr="004458C5">
          <w:t>Windows 10</w:t>
        </w:r>
        <w:r w:rsidRPr="004458C5">
          <w:br/>
        </w:r>
        <w:r w:rsidRPr="004458C5">
          <w:rPr>
            <w:b/>
            <w:bCs/>
          </w:rPr>
          <w:t>Note</w:t>
        </w:r>
        <w:r w:rsidRPr="004458C5">
          <w:t>: Devices running Windows 10 must run Windows 10 Home, Pro, or Enterprise. S Mode is not supported.</w:t>
        </w:r>
      </w:ins>
    </w:p>
    <w:p w14:paraId="211D2E88" w14:textId="77777777" w:rsidR="004458C5" w:rsidRPr="004458C5" w:rsidRDefault="004458C5" w:rsidP="004458C5">
      <w:pPr>
        <w:numPr>
          <w:ilvl w:val="0"/>
          <w:numId w:val="27"/>
        </w:numPr>
        <w:spacing w:after="160"/>
        <w:rPr>
          <w:ins w:id="331" w:author="Tyler Cole-Frost" w:date="2023-10-19T19:23:00Z"/>
        </w:rPr>
      </w:pPr>
      <w:ins w:id="332" w:author="Tyler Cole-Frost" w:date="2023-10-19T19:23:00Z">
        <w:r w:rsidRPr="004458C5">
          <w:t>Windows 8 or 8.1</w:t>
        </w:r>
      </w:ins>
    </w:p>
    <w:p w14:paraId="778EEAA6" w14:textId="77777777" w:rsidR="004458C5" w:rsidRPr="004458C5" w:rsidRDefault="004458C5" w:rsidP="004458C5">
      <w:pPr>
        <w:numPr>
          <w:ilvl w:val="0"/>
          <w:numId w:val="27"/>
        </w:numPr>
        <w:spacing w:after="160"/>
        <w:rPr>
          <w:ins w:id="333" w:author="Tyler Cole-Frost" w:date="2023-10-19T19:23:00Z"/>
        </w:rPr>
      </w:pPr>
      <w:ins w:id="334" w:author="Tyler Cole-Frost" w:date="2023-10-19T19:23:00Z">
        <w:r w:rsidRPr="004458C5">
          <w:t>Windows 7</w:t>
        </w:r>
      </w:ins>
    </w:p>
    <w:p w14:paraId="40CCDAF1" w14:textId="77777777" w:rsidR="004458C5" w:rsidRPr="004458C5" w:rsidRDefault="004458C5" w:rsidP="004458C5">
      <w:pPr>
        <w:numPr>
          <w:ilvl w:val="0"/>
          <w:numId w:val="27"/>
        </w:numPr>
        <w:spacing w:after="160"/>
        <w:rPr>
          <w:ins w:id="335" w:author="Tyler Cole-Frost" w:date="2023-10-19T19:23:00Z"/>
        </w:rPr>
      </w:pPr>
      <w:ins w:id="336" w:author="Tyler Cole-Frost" w:date="2023-10-19T19:23:00Z">
        <w:r w:rsidRPr="004458C5">
          <w:t>Ubuntu 12.04 or higher</w:t>
        </w:r>
      </w:ins>
    </w:p>
    <w:p w14:paraId="0DF8141D" w14:textId="77777777" w:rsidR="004458C5" w:rsidRPr="004458C5" w:rsidRDefault="004458C5" w:rsidP="004458C5">
      <w:pPr>
        <w:numPr>
          <w:ilvl w:val="0"/>
          <w:numId w:val="27"/>
        </w:numPr>
        <w:spacing w:after="160"/>
        <w:rPr>
          <w:ins w:id="337" w:author="Tyler Cole-Frost" w:date="2023-10-19T19:23:00Z"/>
        </w:rPr>
      </w:pPr>
      <w:ins w:id="338" w:author="Tyler Cole-Frost" w:date="2023-10-19T19:23:00Z">
        <w:r w:rsidRPr="004458C5">
          <w:t>Mint 17.1 or higher</w:t>
        </w:r>
      </w:ins>
    </w:p>
    <w:p w14:paraId="012857BC" w14:textId="77777777" w:rsidR="004458C5" w:rsidRPr="004458C5" w:rsidRDefault="004458C5" w:rsidP="004458C5">
      <w:pPr>
        <w:numPr>
          <w:ilvl w:val="0"/>
          <w:numId w:val="27"/>
        </w:numPr>
        <w:spacing w:after="160"/>
        <w:rPr>
          <w:ins w:id="339" w:author="Tyler Cole-Frost" w:date="2023-10-19T19:23:00Z"/>
        </w:rPr>
      </w:pPr>
      <w:ins w:id="340" w:author="Tyler Cole-Frost" w:date="2023-10-19T19:23:00Z">
        <w:r w:rsidRPr="004458C5">
          <w:t>Red Hat Enterprise Linux 8.0 or higher</w:t>
        </w:r>
      </w:ins>
    </w:p>
    <w:p w14:paraId="03BA6772" w14:textId="77777777" w:rsidR="004458C5" w:rsidRPr="004458C5" w:rsidRDefault="004458C5" w:rsidP="004458C5">
      <w:pPr>
        <w:numPr>
          <w:ilvl w:val="0"/>
          <w:numId w:val="27"/>
        </w:numPr>
        <w:spacing w:after="160"/>
        <w:rPr>
          <w:ins w:id="341" w:author="Tyler Cole-Frost" w:date="2023-10-19T19:23:00Z"/>
        </w:rPr>
      </w:pPr>
      <w:ins w:id="342" w:author="Tyler Cole-Frost" w:date="2023-10-19T19:23:00Z">
        <w:r w:rsidRPr="004458C5">
          <w:t>Oracle Linux 8.0 or higher</w:t>
        </w:r>
      </w:ins>
    </w:p>
    <w:p w14:paraId="211F30F9" w14:textId="77777777" w:rsidR="004458C5" w:rsidRPr="004458C5" w:rsidRDefault="004458C5" w:rsidP="004458C5">
      <w:pPr>
        <w:numPr>
          <w:ilvl w:val="0"/>
          <w:numId w:val="27"/>
        </w:numPr>
        <w:spacing w:after="160"/>
        <w:rPr>
          <w:ins w:id="343" w:author="Tyler Cole-Frost" w:date="2023-10-19T19:23:00Z"/>
        </w:rPr>
      </w:pPr>
      <w:ins w:id="344" w:author="Tyler Cole-Frost" w:date="2023-10-19T19:23:00Z">
        <w:r w:rsidRPr="004458C5">
          <w:t>CentOS 8 or higher</w:t>
        </w:r>
      </w:ins>
    </w:p>
    <w:p w14:paraId="44A6740A" w14:textId="77777777" w:rsidR="004458C5" w:rsidRPr="004458C5" w:rsidRDefault="004458C5" w:rsidP="004458C5">
      <w:pPr>
        <w:numPr>
          <w:ilvl w:val="0"/>
          <w:numId w:val="27"/>
        </w:numPr>
        <w:spacing w:after="160"/>
        <w:rPr>
          <w:ins w:id="345" w:author="Tyler Cole-Frost" w:date="2023-10-19T19:23:00Z"/>
        </w:rPr>
      </w:pPr>
      <w:ins w:id="346" w:author="Tyler Cole-Frost" w:date="2023-10-19T19:23:00Z">
        <w:r w:rsidRPr="004458C5">
          <w:t>Fedora 21 or higher</w:t>
        </w:r>
      </w:ins>
    </w:p>
    <w:p w14:paraId="40BE8B4C" w14:textId="77777777" w:rsidR="004458C5" w:rsidRPr="004458C5" w:rsidRDefault="004458C5" w:rsidP="004458C5">
      <w:pPr>
        <w:numPr>
          <w:ilvl w:val="0"/>
          <w:numId w:val="27"/>
        </w:numPr>
        <w:spacing w:after="160"/>
        <w:rPr>
          <w:ins w:id="347" w:author="Tyler Cole-Frost" w:date="2023-10-19T19:23:00Z"/>
        </w:rPr>
      </w:pPr>
      <w:ins w:id="348" w:author="Tyler Cole-Frost" w:date="2023-10-19T19:23:00Z">
        <w:r w:rsidRPr="004458C5">
          <w:t>OpenSUSE 13.2 or higher</w:t>
        </w:r>
      </w:ins>
    </w:p>
    <w:p w14:paraId="68F2B4BB" w14:textId="77777777" w:rsidR="004458C5" w:rsidRPr="004458C5" w:rsidRDefault="004458C5" w:rsidP="004458C5">
      <w:pPr>
        <w:numPr>
          <w:ilvl w:val="0"/>
          <w:numId w:val="27"/>
        </w:numPr>
        <w:spacing w:after="160"/>
        <w:rPr>
          <w:ins w:id="349" w:author="Tyler Cole-Frost" w:date="2023-10-19T19:23:00Z"/>
        </w:rPr>
      </w:pPr>
      <w:proofErr w:type="spellStart"/>
      <w:ins w:id="350" w:author="Tyler Cole-Frost" w:date="2023-10-19T19:23:00Z">
        <w:r w:rsidRPr="004458C5">
          <w:t>ArchLinux</w:t>
        </w:r>
        <w:proofErr w:type="spellEnd"/>
        <w:r w:rsidRPr="004458C5">
          <w:t xml:space="preserve"> (64-bit only)</w:t>
        </w:r>
      </w:ins>
    </w:p>
    <w:p w14:paraId="73B7CFD2" w14:textId="35773B66" w:rsidR="003122D6" w:rsidRPr="003122D6" w:rsidRDefault="003122D6" w:rsidP="004458C5">
      <w:pPr>
        <w:spacing w:after="160"/>
        <w:rPr>
          <w:ins w:id="351" w:author="Tyler Cole-Frost" w:date="2023-10-19T19:04:00Z"/>
        </w:rPr>
        <w:pPrChange w:id="352" w:author="Tyler Cole-Frost" w:date="2023-10-19T19:32:00Z">
          <w:pPr>
            <w:pStyle w:val="Heading1"/>
          </w:pPr>
        </w:pPrChange>
      </w:pPr>
      <w:ins w:id="353" w:author="Tyler Cole-Frost" w:date="2023-10-19T19:21:00Z">
        <w:r>
          <w:br w:type="page"/>
        </w:r>
      </w:ins>
    </w:p>
    <w:p w14:paraId="65F4EFB6" w14:textId="27E383AF" w:rsidR="00AA7652" w:rsidRDefault="00D457FA" w:rsidP="00C817B2">
      <w:pPr>
        <w:pStyle w:val="Heading1"/>
      </w:pPr>
      <w:r>
        <w:t>Safe use of the product</w:t>
      </w:r>
      <w:bookmarkEnd w:id="272"/>
    </w:p>
    <w:p w14:paraId="21272C05" w14:textId="77777777" w:rsidR="00AA7652" w:rsidRDefault="00AA7652" w:rsidP="00745FF7">
      <w:pPr>
        <w:rPr>
          <w:ins w:id="354" w:author="Tyler Cole-Frost" w:date="2023-10-19T19:38:00Z"/>
          <w:b/>
          <w:bCs/>
        </w:rPr>
      </w:pPr>
      <w:bookmarkStart w:id="355" w:name="_Toc148106613"/>
      <w:r w:rsidRPr="00745FF7">
        <w:rPr>
          <w:b/>
          <w:bCs/>
          <w:rPrChange w:id="356" w:author="Tyler Cole-Frost" w:date="2023-10-19T19:38:00Z">
            <w:rPr/>
          </w:rPrChange>
        </w:rPr>
        <w:t>Security at Zoom</w:t>
      </w:r>
      <w:bookmarkEnd w:id="355"/>
    </w:p>
    <w:p w14:paraId="7C39D7F3" w14:textId="77777777" w:rsidR="00745FF7" w:rsidRDefault="00745FF7" w:rsidP="00745FF7">
      <w:pPr>
        <w:rPr>
          <w:ins w:id="357" w:author="Tyler Cole-Frost" w:date="2023-10-19T19:38:00Z"/>
          <w:b/>
          <w:bCs/>
        </w:rPr>
      </w:pPr>
    </w:p>
    <w:p w14:paraId="5038506E" w14:textId="77777777" w:rsidR="00745FF7" w:rsidRDefault="00745FF7" w:rsidP="00745FF7">
      <w:pPr>
        <w:rPr>
          <w:moveTo w:id="358" w:author="Tyler Cole-Frost" w:date="2023-10-19T19:38:00Z"/>
        </w:rPr>
      </w:pPr>
      <w:moveToRangeStart w:id="359" w:author="Tyler Cole-Frost" w:date="2023-10-19T19:38:00Z" w:name="move148636748"/>
      <w:moveTo w:id="360" w:author="Tyler Cole-Frost" w:date="2023-10-19T19:38:00Z">
        <w:r>
          <w:t>The following in-meeting security capabilities are available to the meeting host:</w:t>
        </w:r>
      </w:moveTo>
    </w:p>
    <w:moveToRangeEnd w:id="359"/>
    <w:p w14:paraId="56EBDF05" w14:textId="77777777" w:rsidR="00745FF7" w:rsidRPr="00745FF7" w:rsidDel="00745FF7" w:rsidRDefault="00745FF7" w:rsidP="00745FF7">
      <w:pPr>
        <w:rPr>
          <w:del w:id="361" w:author="Tyler Cole-Frost" w:date="2023-10-19T19:38:00Z"/>
          <w:b/>
          <w:bCs/>
          <w:rPrChange w:id="362" w:author="Tyler Cole-Frost" w:date="2023-10-19T19:38:00Z">
            <w:rPr>
              <w:del w:id="363" w:author="Tyler Cole-Frost" w:date="2023-10-19T19:38:00Z"/>
            </w:rPr>
          </w:rPrChange>
        </w:rPr>
        <w:pPrChange w:id="364" w:author="Tyler Cole-Frost" w:date="2023-10-19T19:38:00Z">
          <w:pPr>
            <w:pStyle w:val="Heading2"/>
          </w:pPr>
        </w:pPrChange>
      </w:pPr>
    </w:p>
    <w:p w14:paraId="142E389A" w14:textId="77777777" w:rsidR="00661716" w:rsidRPr="00661716" w:rsidRDefault="00661716" w:rsidP="00661716"/>
    <w:p w14:paraId="1A182BA0" w14:textId="26E04C03" w:rsidR="00AA7652" w:rsidRPr="00745FF7" w:rsidDel="00745FF7" w:rsidRDefault="00AA7652" w:rsidP="00661716">
      <w:pPr>
        <w:rPr>
          <w:del w:id="365" w:author="Tyler Cole-Frost" w:date="2023-10-19T19:38:00Z"/>
          <w:b/>
          <w:bCs/>
          <w:rPrChange w:id="366" w:author="Tyler Cole-Frost" w:date="2023-10-19T19:38:00Z">
            <w:rPr>
              <w:del w:id="367" w:author="Tyler Cole-Frost" w:date="2023-10-19T19:38:00Z"/>
            </w:rPr>
          </w:rPrChange>
        </w:rPr>
      </w:pPr>
      <w:r w:rsidRPr="00745FF7">
        <w:rPr>
          <w:b/>
          <w:bCs/>
          <w:rPrChange w:id="368" w:author="Tyler Cole-Frost" w:date="2023-10-19T19:38:00Z">
            <w:rPr/>
          </w:rPrChange>
        </w:rPr>
        <w:t>Protecting your meetings</w:t>
      </w:r>
    </w:p>
    <w:p w14:paraId="4FB70CE2" w14:textId="77777777" w:rsidR="00AA7652" w:rsidRDefault="00AA7652" w:rsidP="00AA7652"/>
    <w:p w14:paraId="486B9B9B" w14:textId="33AE62A6" w:rsidR="00AA7652" w:rsidDel="00745FF7" w:rsidRDefault="00AA7652" w:rsidP="00745FF7">
      <w:pPr>
        <w:rPr>
          <w:moveFrom w:id="369" w:author="Tyler Cole-Frost" w:date="2023-10-19T19:38:00Z"/>
        </w:rPr>
        <w:pPrChange w:id="370" w:author="Tyler Cole-Frost" w:date="2023-10-19T19:37:00Z">
          <w:pPr>
            <w:ind w:firstLine="576"/>
          </w:pPr>
        </w:pPrChange>
      </w:pPr>
      <w:moveFromRangeStart w:id="371" w:author="Tyler Cole-Frost" w:date="2023-10-19T19:38:00Z" w:name="move148636748"/>
      <w:moveFrom w:id="372" w:author="Tyler Cole-Frost" w:date="2023-10-19T19:38:00Z">
        <w:r w:rsidDel="00745FF7">
          <w:t>The following in-meeting security capabilities are available to the meeting host:</w:t>
        </w:r>
      </w:moveFrom>
    </w:p>
    <w:moveFromRangeEnd w:id="371"/>
    <w:p w14:paraId="633D52D0" w14:textId="77777777" w:rsidR="00AA7652" w:rsidRDefault="00AA7652" w:rsidP="00AA7652"/>
    <w:p w14:paraId="629E478B" w14:textId="77777777" w:rsidR="00AA7652" w:rsidRDefault="00AA7652" w:rsidP="00AA7652">
      <w:pPr>
        <w:pStyle w:val="ListParagraph"/>
        <w:numPr>
          <w:ilvl w:val="0"/>
          <w:numId w:val="10"/>
        </w:numPr>
      </w:pPr>
      <w:r>
        <w:t>Create Waiting Rooms for attendees</w:t>
      </w:r>
    </w:p>
    <w:p w14:paraId="6D2B8F23" w14:textId="77777777" w:rsidR="00AA7652" w:rsidRDefault="00AA7652" w:rsidP="00AA7652">
      <w:pPr>
        <w:pStyle w:val="ListParagraph"/>
        <w:numPr>
          <w:ilvl w:val="0"/>
          <w:numId w:val="10"/>
        </w:numPr>
      </w:pPr>
      <w:r>
        <w:t>Require host to be present before meeting starts</w:t>
      </w:r>
    </w:p>
    <w:p w14:paraId="3B1F2448" w14:textId="77777777" w:rsidR="00AA7652" w:rsidRDefault="00AA7652" w:rsidP="00AA7652">
      <w:pPr>
        <w:pStyle w:val="ListParagraph"/>
        <w:numPr>
          <w:ilvl w:val="0"/>
          <w:numId w:val="10"/>
        </w:numPr>
      </w:pPr>
      <w:r>
        <w:t>Expel a participant or all participants</w:t>
      </w:r>
    </w:p>
    <w:p w14:paraId="34BFADA8" w14:textId="77777777" w:rsidR="00AA7652" w:rsidRDefault="00AA7652" w:rsidP="00AA7652">
      <w:pPr>
        <w:pStyle w:val="ListParagraph"/>
        <w:numPr>
          <w:ilvl w:val="0"/>
          <w:numId w:val="10"/>
        </w:numPr>
      </w:pPr>
      <w:r>
        <w:t>Suspend participant activities</w:t>
      </w:r>
    </w:p>
    <w:p w14:paraId="3875D528" w14:textId="77777777" w:rsidR="00AA7652" w:rsidRDefault="00AA7652" w:rsidP="00AA7652">
      <w:pPr>
        <w:pStyle w:val="ListParagraph"/>
        <w:numPr>
          <w:ilvl w:val="0"/>
          <w:numId w:val="10"/>
        </w:numPr>
      </w:pPr>
      <w:r>
        <w:t>Lock a meeting</w:t>
      </w:r>
    </w:p>
    <w:p w14:paraId="288D05F6" w14:textId="77777777" w:rsidR="00AA7652" w:rsidRDefault="00AA7652" w:rsidP="00AA7652">
      <w:pPr>
        <w:pStyle w:val="ListParagraph"/>
        <w:numPr>
          <w:ilvl w:val="0"/>
          <w:numId w:val="10"/>
        </w:numPr>
      </w:pPr>
      <w:r>
        <w:t>Enable/disable a participant or all participants to record</w:t>
      </w:r>
    </w:p>
    <w:p w14:paraId="0A597AB5" w14:textId="340AD6F1" w:rsidR="00AA7652" w:rsidRDefault="00AA7652" w:rsidP="00AA7652">
      <w:pPr>
        <w:pStyle w:val="ListParagraph"/>
        <w:numPr>
          <w:ilvl w:val="0"/>
          <w:numId w:val="10"/>
        </w:numPr>
      </w:pPr>
      <w:r>
        <w:t>Use a passcode to protect a meeting</w:t>
      </w:r>
      <w:r w:rsidR="00D567D5">
        <w:t>.</w:t>
      </w:r>
    </w:p>
    <w:p w14:paraId="14549733" w14:textId="2367BE7C" w:rsidR="00AA7652" w:rsidRPr="00745FF7" w:rsidRDefault="00AA7652" w:rsidP="00D74CCD">
      <w:pPr>
        <w:rPr>
          <w:b/>
          <w:bCs/>
          <w:rPrChange w:id="373" w:author="Tyler Cole-Frost" w:date="2023-10-19T19:38:00Z">
            <w:rPr/>
          </w:rPrChange>
        </w:rPr>
      </w:pPr>
    </w:p>
    <w:p w14:paraId="5E0370B0" w14:textId="0D3F6496" w:rsidR="00D74CCD" w:rsidRPr="00745FF7" w:rsidRDefault="00D74CCD" w:rsidP="00D74CCD">
      <w:pPr>
        <w:rPr>
          <w:b/>
          <w:bCs/>
          <w:rPrChange w:id="374" w:author="Tyler Cole-Frost" w:date="2023-10-19T19:38:00Z">
            <w:rPr/>
          </w:rPrChange>
        </w:rPr>
      </w:pPr>
      <w:r w:rsidRPr="00745FF7">
        <w:rPr>
          <w:b/>
          <w:bCs/>
          <w:rPrChange w:id="375" w:author="Tyler Cole-Frost" w:date="2023-10-19T19:38:00Z">
            <w:rPr/>
          </w:rPrChange>
        </w:rPr>
        <w:t>Protect your data</w:t>
      </w:r>
    </w:p>
    <w:p w14:paraId="7F54F7DB" w14:textId="630E5C45" w:rsidR="00D74CCD" w:rsidRPr="00D74CCD" w:rsidRDefault="00D74CCD" w:rsidP="00D74CCD">
      <w:pPr>
        <w:pStyle w:val="ListParagraph"/>
        <w:numPr>
          <w:ilvl w:val="0"/>
          <w:numId w:val="16"/>
        </w:numPr>
        <w:rPr>
          <w:szCs w:val="24"/>
          <w:bdr w:val="none" w:sz="0" w:space="0" w:color="auto" w:frame="1"/>
        </w:rPr>
      </w:pPr>
      <w:r w:rsidRPr="00D74CCD">
        <w:rPr>
          <w:szCs w:val="24"/>
          <w:bdr w:val="none" w:sz="0" w:space="0" w:color="auto" w:frame="1"/>
        </w:rPr>
        <w:t xml:space="preserve">Zoom data protection features </w:t>
      </w:r>
    </w:p>
    <w:p w14:paraId="0D2F3375" w14:textId="5402827E" w:rsidR="00AA7652" w:rsidRPr="00D74CCD" w:rsidRDefault="00AA7652" w:rsidP="00D74CCD">
      <w:pPr>
        <w:pStyle w:val="ListParagraph"/>
        <w:numPr>
          <w:ilvl w:val="0"/>
          <w:numId w:val="16"/>
        </w:numPr>
        <w:rPr>
          <w:szCs w:val="24"/>
        </w:rPr>
      </w:pPr>
      <w:r w:rsidRPr="00D74CCD">
        <w:rPr>
          <w:szCs w:val="24"/>
          <w:bdr w:val="none" w:sz="0" w:space="0" w:color="auto" w:frame="1"/>
        </w:rPr>
        <w:t>Encryption:</w:t>
      </w:r>
      <w:r w:rsidRPr="00D74CCD">
        <w:rPr>
          <w:szCs w:val="24"/>
        </w:rPr>
        <w:t> </w:t>
      </w:r>
    </w:p>
    <w:p w14:paraId="66D5BACF" w14:textId="62575FA2" w:rsidR="00AA7652" w:rsidRPr="00D74CCD" w:rsidRDefault="00AA7652" w:rsidP="00D74CCD">
      <w:pPr>
        <w:pStyle w:val="ListParagraph"/>
        <w:numPr>
          <w:ilvl w:val="0"/>
          <w:numId w:val="16"/>
        </w:numPr>
        <w:rPr>
          <w:szCs w:val="24"/>
        </w:rPr>
      </w:pPr>
      <w:r w:rsidRPr="00D74CCD">
        <w:rPr>
          <w:szCs w:val="24"/>
          <w:bdr w:val="none" w:sz="0" w:space="0" w:color="auto" w:frame="1"/>
        </w:rPr>
        <w:t>Advanced Chat Encryption</w:t>
      </w:r>
      <w:r w:rsidRPr="00D74CCD">
        <w:rPr>
          <w:szCs w:val="24"/>
        </w:rPr>
        <w:t xml:space="preserve">, </w:t>
      </w:r>
    </w:p>
    <w:p w14:paraId="306C96F4" w14:textId="2B2C4DB5" w:rsidR="00863099" w:rsidRPr="00D74CCD" w:rsidRDefault="00AA7652" w:rsidP="00D74CCD">
      <w:pPr>
        <w:pStyle w:val="ListParagraph"/>
        <w:numPr>
          <w:ilvl w:val="0"/>
          <w:numId w:val="16"/>
        </w:numPr>
        <w:rPr>
          <w:rFonts w:ascii="Lato" w:hAnsi="Lato"/>
          <w:szCs w:val="24"/>
        </w:rPr>
      </w:pPr>
      <w:r w:rsidRPr="00D74CCD">
        <w:rPr>
          <w:szCs w:val="24"/>
          <w:bdr w:val="none" w:sz="0" w:space="0" w:color="auto" w:frame="1"/>
        </w:rPr>
        <w:t>Zoom Phone Voicemail</w:t>
      </w:r>
      <w:r w:rsidRPr="00D74CCD">
        <w:rPr>
          <w:szCs w:val="24"/>
        </w:rPr>
        <w:t> </w:t>
      </w:r>
    </w:p>
    <w:p w14:paraId="4DB031EC" w14:textId="531BD4CF" w:rsidR="00AA7652" w:rsidRPr="00D74CCD" w:rsidRDefault="00AA7652" w:rsidP="00D74CCD">
      <w:pPr>
        <w:pStyle w:val="ListParagraph"/>
        <w:numPr>
          <w:ilvl w:val="0"/>
          <w:numId w:val="16"/>
        </w:numPr>
        <w:rPr>
          <w:rFonts w:ascii="Lato" w:hAnsi="Lato"/>
          <w:szCs w:val="24"/>
        </w:rPr>
      </w:pPr>
      <w:r w:rsidRPr="00D74CCD">
        <w:rPr>
          <w:szCs w:val="24"/>
          <w:bdr w:val="none" w:sz="0" w:space="0" w:color="auto" w:frame="1"/>
        </w:rPr>
        <w:t>Cloud Recording Storage</w:t>
      </w:r>
      <w:r w:rsidRPr="00D74CCD">
        <w:rPr>
          <w:rFonts w:ascii="Lato" w:hAnsi="Lato"/>
          <w:szCs w:val="24"/>
        </w:rPr>
        <w:t>:</w:t>
      </w:r>
    </w:p>
    <w:p w14:paraId="7B780060" w14:textId="4B4822F4" w:rsidR="00AA7652" w:rsidRPr="00D74CCD" w:rsidRDefault="00AA7652" w:rsidP="00D74CCD">
      <w:pPr>
        <w:pStyle w:val="ListParagraph"/>
        <w:numPr>
          <w:ilvl w:val="0"/>
          <w:numId w:val="16"/>
        </w:numPr>
        <w:rPr>
          <w:szCs w:val="24"/>
        </w:rPr>
      </w:pPr>
      <w:r w:rsidRPr="00D74CCD">
        <w:rPr>
          <w:szCs w:val="24"/>
          <w:bdr w:val="none" w:sz="0" w:space="0" w:color="auto" w:frame="1"/>
        </w:rPr>
        <w:t>Audio Signature</w:t>
      </w:r>
      <w:r w:rsidRPr="00D74CCD">
        <w:rPr>
          <w:szCs w:val="24"/>
        </w:rPr>
        <w:t xml:space="preserve">  </w:t>
      </w:r>
    </w:p>
    <w:p w14:paraId="4388F79C" w14:textId="2971C59B" w:rsidR="00D567D5" w:rsidRPr="00D74CCD" w:rsidDel="00745FF7" w:rsidRDefault="00AA7652" w:rsidP="00D74CCD">
      <w:pPr>
        <w:pStyle w:val="ListParagraph"/>
        <w:numPr>
          <w:ilvl w:val="0"/>
          <w:numId w:val="16"/>
        </w:numPr>
        <w:rPr>
          <w:del w:id="376" w:author="Tyler Cole-Frost" w:date="2023-10-19T19:39:00Z"/>
          <w:szCs w:val="24"/>
        </w:rPr>
      </w:pPr>
      <w:r w:rsidRPr="00D74CCD">
        <w:rPr>
          <w:szCs w:val="24"/>
          <w:bdr w:val="none" w:sz="0" w:space="0" w:color="auto" w:frame="1"/>
        </w:rPr>
        <w:t>Watermark Screenshot</w:t>
      </w:r>
      <w:r w:rsidRPr="00D74CCD">
        <w:rPr>
          <w:szCs w:val="24"/>
        </w:rPr>
        <w:t> </w:t>
      </w:r>
    </w:p>
    <w:p w14:paraId="442C86E2" w14:textId="22BAB052" w:rsidR="00D567D5" w:rsidRPr="00745FF7" w:rsidDel="00745FF7" w:rsidRDefault="00D567D5" w:rsidP="00AA7652">
      <w:pPr>
        <w:pStyle w:val="ListParagraph"/>
        <w:numPr>
          <w:ilvl w:val="0"/>
          <w:numId w:val="16"/>
        </w:numPr>
        <w:rPr>
          <w:del w:id="377" w:author="Tyler Cole-Frost" w:date="2023-10-19T19:39:00Z"/>
          <w:szCs w:val="24"/>
        </w:rPr>
        <w:pPrChange w:id="378" w:author="Tyler Cole-Frost" w:date="2023-10-19T19:39:00Z">
          <w:pPr/>
        </w:pPrChange>
      </w:pPr>
    </w:p>
    <w:p w14:paraId="4CDD01B4" w14:textId="10F28A33" w:rsidR="00D567D5" w:rsidDel="00745FF7" w:rsidRDefault="00D567D5" w:rsidP="00745FF7">
      <w:pPr>
        <w:pStyle w:val="ListParagraph"/>
        <w:rPr>
          <w:del w:id="379" w:author="Tyler Cole-Frost" w:date="2023-10-19T19:33:00Z"/>
        </w:rPr>
        <w:pPrChange w:id="380" w:author="Tyler Cole-Frost" w:date="2023-10-19T19:39:00Z">
          <w:pPr/>
        </w:pPrChange>
      </w:pPr>
    </w:p>
    <w:p w14:paraId="0C871484" w14:textId="46221BB3" w:rsidR="00D567D5" w:rsidRDefault="00D567D5" w:rsidP="00745FF7">
      <w:pPr>
        <w:pStyle w:val="ListParagraph"/>
        <w:numPr>
          <w:ilvl w:val="0"/>
          <w:numId w:val="16"/>
        </w:numPr>
        <w:pPrChange w:id="381" w:author="Tyler Cole-Frost" w:date="2023-10-19T19:39:00Z">
          <w:pPr/>
        </w:pPrChange>
      </w:pPr>
    </w:p>
    <w:p w14:paraId="767841C9" w14:textId="77777777" w:rsidR="00745FF7" w:rsidRDefault="00745FF7" w:rsidP="008B7206">
      <w:pPr>
        <w:rPr>
          <w:ins w:id="382" w:author="Tyler Cole-Frost" w:date="2023-10-19T19:39:00Z"/>
          <w:b/>
          <w:bCs/>
          <w:szCs w:val="24"/>
        </w:rPr>
      </w:pPr>
    </w:p>
    <w:p w14:paraId="2F2C62B0" w14:textId="08EFE6DC" w:rsidR="008B7206" w:rsidRPr="00745FF7" w:rsidDel="00745FF7" w:rsidRDefault="008B7206" w:rsidP="00661716">
      <w:pPr>
        <w:rPr>
          <w:del w:id="383" w:author="Tyler Cole-Frost" w:date="2023-10-19T19:39:00Z"/>
          <w:b/>
          <w:bCs/>
          <w:szCs w:val="24"/>
          <w:rPrChange w:id="384" w:author="Tyler Cole-Frost" w:date="2023-10-19T19:39:00Z">
            <w:rPr>
              <w:del w:id="385" w:author="Tyler Cole-Frost" w:date="2023-10-19T19:39:00Z"/>
              <w:szCs w:val="24"/>
            </w:rPr>
          </w:rPrChange>
        </w:rPr>
      </w:pPr>
      <w:r w:rsidRPr="00745FF7">
        <w:rPr>
          <w:b/>
          <w:bCs/>
          <w:szCs w:val="24"/>
          <w:rPrChange w:id="386" w:author="Tyler Cole-Frost" w:date="2023-10-19T19:39:00Z">
            <w:rPr>
              <w:szCs w:val="24"/>
            </w:rPr>
          </w:rPrChange>
        </w:rPr>
        <w:t>Authentication methods</w:t>
      </w:r>
    </w:p>
    <w:p w14:paraId="26D21174" w14:textId="07095428" w:rsidR="008B7206" w:rsidRPr="008B7206" w:rsidRDefault="008B7206" w:rsidP="008B7206">
      <w:pPr>
        <w:rPr>
          <w:szCs w:val="24"/>
        </w:rPr>
      </w:pPr>
    </w:p>
    <w:p w14:paraId="221130E7" w14:textId="1ECF3330" w:rsidR="00D567D5" w:rsidRDefault="008B7206" w:rsidP="00661716">
      <w:pPr>
        <w:ind w:left="360"/>
        <w:rPr>
          <w:szCs w:val="24"/>
        </w:rPr>
      </w:pPr>
      <w:r w:rsidRPr="008B7206">
        <w:rPr>
          <w:szCs w:val="24"/>
        </w:rPr>
        <w:t>Zoom offers a range of authentication methods such as SAML, OAuth, and/or Password based which can be individually enabled/disabled for an account. Users authenticating with username and password can also enable two-factor authentication (2FA) as an additional layer of security to sign in.</w:t>
      </w:r>
    </w:p>
    <w:p w14:paraId="45969F72" w14:textId="0DEB8BB0" w:rsidR="00D567D5" w:rsidDel="00745FF7" w:rsidRDefault="00745FF7" w:rsidP="00AA7652">
      <w:pPr>
        <w:rPr>
          <w:del w:id="387" w:author="Tyler Cole-Frost" w:date="2023-10-19T19:39:00Z"/>
          <w:szCs w:val="24"/>
        </w:rPr>
      </w:pPr>
      <w:ins w:id="388" w:author="Tyler Cole-Frost" w:date="2023-10-19T19:37:00Z">
        <w:r>
          <w:rPr>
            <w:noProof/>
            <w:szCs w:val="24"/>
          </w:rPr>
          <w:drawing>
            <wp:anchor distT="0" distB="0" distL="114300" distR="114300" simplePos="0" relativeHeight="251659264" behindDoc="1" locked="0" layoutInCell="1" allowOverlap="1" wp14:anchorId="10E94592" wp14:editId="205A8AD9">
              <wp:simplePos x="0" y="0"/>
              <wp:positionH relativeFrom="margin">
                <wp:align>right</wp:align>
              </wp:positionH>
              <wp:positionV relativeFrom="paragraph">
                <wp:posOffset>219075</wp:posOffset>
              </wp:positionV>
              <wp:extent cx="5720080" cy="2860040"/>
              <wp:effectExtent l="0" t="0" r="0" b="0"/>
              <wp:wrapTight wrapText="bothSides">
                <wp:wrapPolygon edited="0">
                  <wp:start x="0" y="0"/>
                  <wp:lineTo x="0" y="21437"/>
                  <wp:lineTo x="21509" y="21437"/>
                  <wp:lineTo x="21509" y="0"/>
                  <wp:lineTo x="0" y="0"/>
                </wp:wrapPolygon>
              </wp:wrapTight>
              <wp:docPr id="1011860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0080" cy="2860040"/>
                      </a:xfrm>
                      <a:prstGeom prst="rect">
                        <a:avLst/>
                      </a:prstGeom>
                      <a:noFill/>
                      <a:ln>
                        <a:noFill/>
                      </a:ln>
                    </pic:spPr>
                  </pic:pic>
                </a:graphicData>
              </a:graphic>
              <wp14:sizeRelH relativeFrom="page">
                <wp14:pctWidth>0</wp14:pctWidth>
              </wp14:sizeRelH>
              <wp14:sizeRelV relativeFrom="page">
                <wp14:pctHeight>0</wp14:pctHeight>
              </wp14:sizeRelV>
            </wp:anchor>
          </w:drawing>
        </w:r>
      </w:ins>
    </w:p>
    <w:p w14:paraId="5B58D8D7" w14:textId="7AC6A27B" w:rsidR="00D567D5" w:rsidDel="00745FF7" w:rsidRDefault="00D567D5" w:rsidP="00AA7652">
      <w:pPr>
        <w:rPr>
          <w:del w:id="389" w:author="Tyler Cole-Frost" w:date="2023-10-19T19:39:00Z"/>
          <w:szCs w:val="24"/>
        </w:rPr>
      </w:pPr>
    </w:p>
    <w:p w14:paraId="49B04FF4" w14:textId="31543ED9" w:rsidR="00D74CCD" w:rsidDel="00745FF7" w:rsidRDefault="00D74CCD" w:rsidP="00AA7652">
      <w:pPr>
        <w:rPr>
          <w:del w:id="390" w:author="Tyler Cole-Frost" w:date="2023-10-19T19:39:00Z"/>
          <w:szCs w:val="24"/>
        </w:rPr>
      </w:pPr>
    </w:p>
    <w:p w14:paraId="48C666E6" w14:textId="07FBCF8C" w:rsidR="00D74CCD" w:rsidDel="00745FF7" w:rsidRDefault="00D74CCD" w:rsidP="00AA7652">
      <w:pPr>
        <w:rPr>
          <w:del w:id="391" w:author="Tyler Cole-Frost" w:date="2023-10-19T19:39:00Z"/>
          <w:szCs w:val="24"/>
        </w:rPr>
      </w:pPr>
    </w:p>
    <w:p w14:paraId="3818DADB" w14:textId="6255D0A0" w:rsidR="00D74CCD" w:rsidDel="00745FF7" w:rsidRDefault="00D74CCD" w:rsidP="00AA7652">
      <w:pPr>
        <w:rPr>
          <w:del w:id="392" w:author="Tyler Cole-Frost" w:date="2023-10-19T19:39:00Z"/>
          <w:szCs w:val="24"/>
        </w:rPr>
      </w:pPr>
    </w:p>
    <w:p w14:paraId="4BE96AF8" w14:textId="11316EC2" w:rsidR="00D74CCD" w:rsidDel="00745FF7" w:rsidRDefault="00D74CCD" w:rsidP="00AA7652">
      <w:pPr>
        <w:rPr>
          <w:del w:id="393" w:author="Tyler Cole-Frost" w:date="2023-10-19T19:39:00Z"/>
          <w:szCs w:val="24"/>
        </w:rPr>
      </w:pPr>
    </w:p>
    <w:p w14:paraId="6C59B33C" w14:textId="3072B9C8" w:rsidR="00D74CCD" w:rsidDel="00745FF7" w:rsidRDefault="00D74CCD" w:rsidP="00AA7652">
      <w:pPr>
        <w:rPr>
          <w:del w:id="394" w:author="Tyler Cole-Frost" w:date="2023-10-19T19:39:00Z"/>
          <w:szCs w:val="24"/>
        </w:rPr>
      </w:pPr>
    </w:p>
    <w:p w14:paraId="0D0531C1" w14:textId="3C4DF510" w:rsidR="00D74CCD" w:rsidDel="00745FF7" w:rsidRDefault="00D74CCD" w:rsidP="00AA7652">
      <w:pPr>
        <w:rPr>
          <w:del w:id="395" w:author="Tyler Cole-Frost" w:date="2023-10-19T19:39:00Z"/>
          <w:szCs w:val="24"/>
        </w:rPr>
      </w:pPr>
    </w:p>
    <w:p w14:paraId="41FD66F8" w14:textId="15BF44A0" w:rsidR="00D74CCD" w:rsidDel="00745FF7" w:rsidRDefault="00D74CCD" w:rsidP="00AA7652">
      <w:pPr>
        <w:rPr>
          <w:del w:id="396" w:author="Tyler Cole-Frost" w:date="2023-10-19T19:39:00Z"/>
          <w:szCs w:val="24"/>
        </w:rPr>
      </w:pPr>
    </w:p>
    <w:p w14:paraId="68BD1C39" w14:textId="65B8717C" w:rsidR="00D74CCD" w:rsidDel="00745FF7" w:rsidRDefault="00D74CCD" w:rsidP="00AA7652">
      <w:pPr>
        <w:rPr>
          <w:del w:id="397" w:author="Tyler Cole-Frost" w:date="2023-10-19T19:39:00Z"/>
          <w:szCs w:val="24"/>
        </w:rPr>
      </w:pPr>
    </w:p>
    <w:p w14:paraId="628BFB7B" w14:textId="6FE68733" w:rsidR="00D74CCD" w:rsidDel="00745FF7" w:rsidRDefault="00D74CCD" w:rsidP="00AA7652">
      <w:pPr>
        <w:rPr>
          <w:del w:id="398" w:author="Tyler Cole-Frost" w:date="2023-10-19T19:39:00Z"/>
          <w:szCs w:val="24"/>
        </w:rPr>
      </w:pPr>
    </w:p>
    <w:p w14:paraId="17230454" w14:textId="79DD919B" w:rsidR="00D74CCD" w:rsidDel="00745FF7" w:rsidRDefault="00D74CCD" w:rsidP="00AA7652">
      <w:pPr>
        <w:rPr>
          <w:del w:id="399" w:author="Tyler Cole-Frost" w:date="2023-10-19T19:39:00Z"/>
          <w:szCs w:val="24"/>
        </w:rPr>
      </w:pPr>
    </w:p>
    <w:p w14:paraId="374E0C8E" w14:textId="3DA7519D" w:rsidR="00D74CCD" w:rsidDel="00EA59E4" w:rsidRDefault="00D74CCD" w:rsidP="00AA7652">
      <w:pPr>
        <w:rPr>
          <w:del w:id="400" w:author="Tyler Cole-Frost" w:date="2023-10-19T19:01:00Z"/>
          <w:szCs w:val="24"/>
        </w:rPr>
      </w:pPr>
    </w:p>
    <w:p w14:paraId="6E8ECAE9" w14:textId="204B1CC0" w:rsidR="00AA7652" w:rsidRPr="00885F59" w:rsidRDefault="00AA7652" w:rsidP="00AA7652">
      <w:pPr>
        <w:rPr>
          <w:szCs w:val="24"/>
        </w:rPr>
      </w:pPr>
      <w:del w:id="401" w:author="Tyler Cole-Frost" w:date="2023-10-19T19:01:00Z">
        <w:r w:rsidRPr="00885F59" w:rsidDel="00EA59E4">
          <w:rPr>
            <w:szCs w:val="24"/>
          </w:rPr>
          <w:delText>.</w:delText>
        </w:r>
      </w:del>
    </w:p>
    <w:p w14:paraId="36F82B26" w14:textId="17877F80" w:rsidR="004458C5" w:rsidRDefault="00EA59E4" w:rsidP="004458C5">
      <w:pPr>
        <w:pStyle w:val="Heading1"/>
        <w:rPr>
          <w:ins w:id="402" w:author="Tyler Cole-Frost" w:date="2023-10-19T19:32:00Z"/>
        </w:rPr>
        <w:pPrChange w:id="403" w:author="Tyler Cole-Frost" w:date="2023-10-19T19:32:00Z">
          <w:pPr/>
        </w:pPrChange>
      </w:pPr>
      <w:bookmarkStart w:id="404" w:name="_Toc148106614"/>
      <w:ins w:id="405" w:author="Tyler Cole-Frost" w:date="2023-10-19T19:03:00Z">
        <w:r>
          <w:t>Installation guide</w:t>
        </w:r>
      </w:ins>
    </w:p>
    <w:p w14:paraId="64DF687C" w14:textId="183EA978" w:rsidR="004458C5" w:rsidRPr="004458C5" w:rsidRDefault="004458C5" w:rsidP="004458C5">
      <w:pPr>
        <w:rPr>
          <w:ins w:id="406" w:author="Tyler Cole-Frost" w:date="2023-10-19T19:32:00Z"/>
        </w:rPr>
        <w:pPrChange w:id="407" w:author="Tyler Cole-Frost" w:date="2023-10-19T19:32:00Z">
          <w:pPr>
            <w:pStyle w:val="ListParagraph"/>
            <w:ind w:left="432"/>
          </w:pPr>
        </w:pPrChange>
      </w:pPr>
      <w:ins w:id="408" w:author="Tyler Cole-Frost" w:date="2023-10-19T19:32:00Z">
        <w:r w:rsidRPr="004458C5">
          <w:t>How to download the Zoom desktop client</w:t>
        </w:r>
      </w:ins>
    </w:p>
    <w:p w14:paraId="69B8589A" w14:textId="77777777" w:rsidR="004458C5" w:rsidRPr="004458C5" w:rsidRDefault="004458C5" w:rsidP="004458C5">
      <w:pPr>
        <w:rPr>
          <w:ins w:id="409" w:author="Tyler Cole-Frost" w:date="2023-10-19T19:32:00Z"/>
        </w:rPr>
      </w:pPr>
      <w:ins w:id="410" w:author="Tyler Cole-Frost" w:date="2023-10-19T19:32:00Z">
        <w:r w:rsidRPr="0063639E">
          <w:rPr>
            <w:b/>
            <w:bCs/>
          </w:rPr>
          <w:t>Windows | macOS | Linux</w:t>
        </w:r>
      </w:ins>
    </w:p>
    <w:p w14:paraId="43638A3A" w14:textId="77777777" w:rsidR="00745FF7" w:rsidRDefault="00745FF7" w:rsidP="00745FF7">
      <w:pPr>
        <w:rPr>
          <w:ins w:id="411" w:author="Tyler Cole-Frost" w:date="2023-10-19T19:32:00Z"/>
        </w:rPr>
      </w:pPr>
    </w:p>
    <w:p w14:paraId="602BF9F0" w14:textId="11108FA6" w:rsidR="004458C5" w:rsidRDefault="004458C5" w:rsidP="00745FF7">
      <w:pPr>
        <w:rPr>
          <w:ins w:id="412" w:author="Tyler Cole-Frost" w:date="2023-10-19T19:32:00Z"/>
        </w:rPr>
        <w:pPrChange w:id="413" w:author="Tyler Cole-Frost" w:date="2023-10-19T19:32:00Z">
          <w:pPr>
            <w:pStyle w:val="ListParagraph"/>
          </w:pPr>
        </w:pPrChange>
      </w:pPr>
      <w:ins w:id="414" w:author="Tyler Cole-Frost" w:date="2023-10-19T19:32:00Z">
        <w:r w:rsidRPr="004458C5">
          <w:t>To download the Zoom desktop client:</w:t>
        </w:r>
      </w:ins>
    </w:p>
    <w:p w14:paraId="12205EE8" w14:textId="77777777" w:rsidR="004458C5" w:rsidRPr="004458C5" w:rsidRDefault="004458C5" w:rsidP="004458C5">
      <w:pPr>
        <w:pStyle w:val="ListParagraph"/>
        <w:rPr>
          <w:ins w:id="415" w:author="Tyler Cole-Frost" w:date="2023-10-19T19:32:00Z"/>
        </w:rPr>
      </w:pPr>
    </w:p>
    <w:p w14:paraId="7EE5A146" w14:textId="77777777" w:rsidR="004458C5" w:rsidRDefault="004458C5" w:rsidP="004458C5">
      <w:pPr>
        <w:pStyle w:val="ListParagraph"/>
        <w:numPr>
          <w:ilvl w:val="0"/>
          <w:numId w:val="29"/>
        </w:numPr>
        <w:rPr>
          <w:ins w:id="416" w:author="Tyler Cole-Frost" w:date="2023-10-19T19:32:00Z"/>
        </w:rPr>
      </w:pPr>
      <w:ins w:id="417" w:author="Tyler Cole-Frost" w:date="2023-10-19T19:32:00Z">
        <w:r w:rsidRPr="004458C5">
          <w:t>In your internet browser, enter </w:t>
        </w:r>
        <w:r w:rsidRPr="004458C5">
          <w:fldChar w:fldCharType="begin"/>
        </w:r>
        <w:r w:rsidRPr="004458C5">
          <w:instrText>HYPERLINK "https://zoom.us/" \t "_blank"</w:instrText>
        </w:r>
        <w:r w:rsidRPr="004458C5">
          <w:fldChar w:fldCharType="separate"/>
        </w:r>
        <w:r w:rsidRPr="004458C5">
          <w:rPr>
            <w:rStyle w:val="Hyperlink"/>
          </w:rPr>
          <w:t>https://zoom.us/</w:t>
        </w:r>
        <w:r w:rsidRPr="004458C5">
          <w:fldChar w:fldCharType="end"/>
        </w:r>
        <w:r w:rsidRPr="004458C5">
          <w:t>.</w:t>
        </w:r>
      </w:ins>
    </w:p>
    <w:p w14:paraId="4A690712" w14:textId="77777777" w:rsidR="004458C5" w:rsidRPr="004458C5" w:rsidRDefault="004458C5" w:rsidP="004458C5">
      <w:pPr>
        <w:rPr>
          <w:ins w:id="418" w:author="Tyler Cole-Frost" w:date="2023-10-19T19:32:00Z"/>
        </w:rPr>
      </w:pPr>
    </w:p>
    <w:p w14:paraId="3A411522" w14:textId="77777777" w:rsidR="004458C5" w:rsidRDefault="004458C5" w:rsidP="004458C5">
      <w:pPr>
        <w:pStyle w:val="ListParagraph"/>
        <w:numPr>
          <w:ilvl w:val="0"/>
          <w:numId w:val="29"/>
        </w:numPr>
        <w:rPr>
          <w:ins w:id="419" w:author="Tyler Cole-Frost" w:date="2023-10-19T19:32:00Z"/>
        </w:rPr>
      </w:pPr>
      <w:ins w:id="420" w:author="Tyler Cole-Frost" w:date="2023-10-19T19:32:00Z">
        <w:r w:rsidRPr="004458C5">
          <w:t>At the top-right of the page, click </w:t>
        </w:r>
        <w:r w:rsidRPr="004458C5">
          <w:rPr>
            <w:b/>
            <w:bCs/>
          </w:rPr>
          <w:t>RESOURCES</w:t>
        </w:r>
        <w:r w:rsidRPr="004458C5">
          <w:t> then click </w:t>
        </w:r>
        <w:r w:rsidRPr="004458C5">
          <w:rPr>
            <w:b/>
            <w:bCs/>
          </w:rPr>
          <w:t>Download Zoom Client</w:t>
        </w:r>
        <w:r w:rsidRPr="004458C5">
          <w:t>.</w:t>
        </w:r>
        <w:r w:rsidRPr="004458C5">
          <w:br/>
          <w:t>You can also directly access the </w:t>
        </w:r>
        <w:r w:rsidRPr="004458C5">
          <w:fldChar w:fldCharType="begin"/>
        </w:r>
        <w:r w:rsidRPr="004458C5">
          <w:instrText>HYPERLINK "https://zoom.us/download" \t "_blank"</w:instrText>
        </w:r>
        <w:r w:rsidRPr="004458C5">
          <w:fldChar w:fldCharType="separate"/>
        </w:r>
        <w:r w:rsidRPr="004458C5">
          <w:rPr>
            <w:rStyle w:val="Hyperlink"/>
          </w:rPr>
          <w:t xml:space="preserve">Download </w:t>
        </w:r>
        <w:proofErr w:type="spellStart"/>
        <w:r w:rsidRPr="004458C5">
          <w:rPr>
            <w:rStyle w:val="Hyperlink"/>
          </w:rPr>
          <w:t>Center</w:t>
        </w:r>
        <w:proofErr w:type="spellEnd"/>
        <w:r w:rsidRPr="004458C5">
          <w:rPr>
            <w:rStyle w:val="Hyperlink"/>
          </w:rPr>
          <w:t>.</w:t>
        </w:r>
        <w:r w:rsidRPr="004458C5">
          <w:fldChar w:fldCharType="end"/>
        </w:r>
      </w:ins>
    </w:p>
    <w:p w14:paraId="6DD479CA" w14:textId="77777777" w:rsidR="004458C5" w:rsidRPr="004458C5" w:rsidRDefault="004458C5" w:rsidP="004458C5">
      <w:pPr>
        <w:rPr>
          <w:ins w:id="421" w:author="Tyler Cole-Frost" w:date="2023-10-19T19:32:00Z"/>
        </w:rPr>
      </w:pPr>
    </w:p>
    <w:p w14:paraId="41B8127D" w14:textId="3A869CDE" w:rsidR="004458C5" w:rsidRDefault="004458C5" w:rsidP="004458C5">
      <w:pPr>
        <w:pStyle w:val="ListParagraph"/>
        <w:numPr>
          <w:ilvl w:val="0"/>
          <w:numId w:val="29"/>
        </w:numPr>
        <w:rPr>
          <w:ins w:id="422" w:author="Tyler Cole-Frost" w:date="2023-10-19T19:45:00Z"/>
        </w:rPr>
      </w:pPr>
      <w:ins w:id="423" w:author="Tyler Cole-Frost" w:date="2023-10-19T19:32:00Z">
        <w:r w:rsidRPr="004458C5">
          <w:t>Under </w:t>
        </w:r>
        <w:r w:rsidRPr="004458C5">
          <w:rPr>
            <w:b/>
            <w:bCs/>
          </w:rPr>
          <w:t>Zoom Client for Meetings</w:t>
        </w:r>
        <w:r w:rsidRPr="004458C5">
          <w:t>, click the </w:t>
        </w:r>
        <w:r w:rsidRPr="004458C5">
          <w:rPr>
            <w:b/>
            <w:bCs/>
          </w:rPr>
          <w:t>Download</w:t>
        </w:r>
        <w:r w:rsidRPr="004458C5">
          <w:t> button.</w:t>
        </w:r>
        <w:r w:rsidRPr="004458C5">
          <w:br/>
          <w:t xml:space="preserve">At the bottom left of your screen, the Zoom installer (ZoomInstaller.exe for Windows, </w:t>
        </w:r>
        <w:proofErr w:type="spellStart"/>
        <w:r w:rsidRPr="004458C5">
          <w:t>zoomusInstallerFull.pkg</w:t>
        </w:r>
        <w:proofErr w:type="spellEnd"/>
        <w:r w:rsidRPr="004458C5">
          <w:t xml:space="preserve"> for macOS, or the 32-bit/64bit Linux installer) will automatically start downloading the Zoom desktop client. If downloading doesn’t start, double-click the Zoom installer to begin the desktop client install.</w:t>
        </w:r>
        <w:r w:rsidRPr="004458C5">
          <w:br/>
        </w:r>
        <w:r w:rsidRPr="004458C5">
          <w:rPr>
            <w:b/>
            <w:bCs/>
          </w:rPr>
          <w:t>Note</w:t>
        </w:r>
        <w:r w:rsidRPr="004458C5">
          <w:t>: After the Zoom desktop client installation is complete, a Zoom icon will appear on your desktop.</w:t>
        </w:r>
      </w:ins>
    </w:p>
    <w:p w14:paraId="052242E6" w14:textId="77777777" w:rsidR="007B54DB" w:rsidRPr="004458C5" w:rsidRDefault="007B54DB" w:rsidP="007B54DB">
      <w:pPr>
        <w:rPr>
          <w:ins w:id="424" w:author="Tyler Cole-Frost" w:date="2023-10-19T19:32:00Z"/>
        </w:rPr>
      </w:pPr>
    </w:p>
    <w:p w14:paraId="4DAA0EB1" w14:textId="39B1B29C" w:rsidR="004458C5" w:rsidRDefault="004458C5" w:rsidP="004458C5">
      <w:pPr>
        <w:pStyle w:val="ListParagraph"/>
        <w:numPr>
          <w:ilvl w:val="0"/>
          <w:numId w:val="29"/>
        </w:numPr>
        <w:rPr>
          <w:ins w:id="425" w:author="Tyler Cole-Frost" w:date="2023-10-19T19:32:00Z"/>
        </w:rPr>
      </w:pPr>
      <w:ins w:id="426" w:author="Tyler Cole-Frost" w:date="2023-10-19T19:32:00Z">
        <w:r w:rsidRPr="004458C5">
          <w:t>Complete the installation process.</w:t>
        </w:r>
        <w:r w:rsidRPr="004458C5">
          <w:br/>
          <w:t>For more information on Linux or macOS installation, please visit the Support articles on installing the Zoom application on </w:t>
        </w:r>
        <w:r w:rsidRPr="004458C5">
          <w:fldChar w:fldCharType="begin"/>
        </w:r>
        <w:r w:rsidRPr="004458C5">
          <w:instrText>HYPERLINK "https://support.zoom.us/hc/en-us/articles/204206269" \t "_self"</w:instrText>
        </w:r>
        <w:r w:rsidRPr="004458C5">
          <w:fldChar w:fldCharType="separate"/>
        </w:r>
        <w:r w:rsidRPr="004458C5">
          <w:rPr>
            <w:rStyle w:val="Hyperlink"/>
          </w:rPr>
          <w:t>Linux</w:t>
        </w:r>
        <w:r w:rsidRPr="004458C5">
          <w:fldChar w:fldCharType="end"/>
        </w:r>
        <w:r w:rsidRPr="004458C5">
          <w:t> or </w:t>
        </w:r>
        <w:r w:rsidRPr="004458C5">
          <w:fldChar w:fldCharType="begin"/>
        </w:r>
        <w:r w:rsidRPr="004458C5">
          <w:instrText>HYPERLINK "https://support.zoom.us/hc/en-us/articles/203020795" \t "_self"</w:instrText>
        </w:r>
        <w:r w:rsidRPr="004458C5">
          <w:fldChar w:fldCharType="separate"/>
        </w:r>
        <w:r w:rsidRPr="004458C5">
          <w:rPr>
            <w:rStyle w:val="Hyperlink"/>
          </w:rPr>
          <w:t>macOS</w:t>
        </w:r>
        <w:r w:rsidRPr="004458C5">
          <w:fldChar w:fldCharType="end"/>
        </w:r>
        <w:r w:rsidRPr="004458C5">
          <w:t>.</w:t>
        </w:r>
      </w:ins>
    </w:p>
    <w:p w14:paraId="10026882" w14:textId="2914BC85" w:rsidR="004458C5" w:rsidRPr="004458C5" w:rsidRDefault="004458C5" w:rsidP="004458C5">
      <w:pPr>
        <w:rPr>
          <w:ins w:id="427" w:author="Tyler Cole-Frost" w:date="2023-10-19T19:32:00Z"/>
        </w:rPr>
      </w:pPr>
    </w:p>
    <w:p w14:paraId="476FEC4A" w14:textId="6D67F455" w:rsidR="004458C5" w:rsidRDefault="004458C5" w:rsidP="004458C5">
      <w:pPr>
        <w:pStyle w:val="ListParagraph"/>
        <w:numPr>
          <w:ilvl w:val="0"/>
          <w:numId w:val="29"/>
        </w:numPr>
        <w:rPr>
          <w:ins w:id="428" w:author="Tyler Cole-Frost" w:date="2023-10-19T19:32:00Z"/>
        </w:rPr>
      </w:pPr>
      <w:ins w:id="429" w:author="Tyler Cole-Frost" w:date="2023-10-19T19:32:00Z">
        <w:r w:rsidRPr="004458C5">
          <w:t>Double-click the Zoom desktop icon to </w:t>
        </w:r>
        <w:r w:rsidRPr="004458C5">
          <w:fldChar w:fldCharType="begin"/>
        </w:r>
        <w:r w:rsidRPr="004458C5">
          <w:instrText>HYPERLINK "https://support.zoom.us/hc/en-us/articles/360034967471" \t "_self"</w:instrText>
        </w:r>
        <w:r w:rsidRPr="004458C5">
          <w:fldChar w:fldCharType="separate"/>
        </w:r>
        <w:r w:rsidRPr="004458C5">
          <w:rPr>
            <w:rStyle w:val="Hyperlink"/>
          </w:rPr>
          <w:t>begin using Zoom</w:t>
        </w:r>
        <w:r w:rsidRPr="004458C5">
          <w:fldChar w:fldCharType="end"/>
        </w:r>
        <w:r>
          <w:t>.</w:t>
        </w:r>
      </w:ins>
    </w:p>
    <w:p w14:paraId="2BC89B0A" w14:textId="6F24DD8F" w:rsidR="004458C5" w:rsidRPr="004458C5" w:rsidRDefault="007B54DB" w:rsidP="004458C5">
      <w:pPr>
        <w:spacing w:after="160"/>
        <w:rPr>
          <w:ins w:id="430" w:author="Tyler Cole-Frost" w:date="2023-10-19T19:32:00Z"/>
        </w:rPr>
      </w:pPr>
      <w:ins w:id="431" w:author="Tyler Cole-Frost" w:date="2023-10-19T19:44:00Z">
        <w:r>
          <w:rPr>
            <w:noProof/>
          </w:rPr>
          <w:drawing>
            <wp:anchor distT="0" distB="0" distL="114300" distR="114300" simplePos="0" relativeHeight="251661312" behindDoc="1" locked="0" layoutInCell="1" allowOverlap="1" wp14:anchorId="62C29A96" wp14:editId="3A8B71F5">
              <wp:simplePos x="0" y="0"/>
              <wp:positionH relativeFrom="margin">
                <wp:align>center</wp:align>
              </wp:positionH>
              <wp:positionV relativeFrom="paragraph">
                <wp:posOffset>1247140</wp:posOffset>
              </wp:positionV>
              <wp:extent cx="1332230" cy="1332230"/>
              <wp:effectExtent l="0" t="0" r="1270" b="1270"/>
              <wp:wrapTight wrapText="bothSides">
                <wp:wrapPolygon edited="0">
                  <wp:start x="0" y="0"/>
                  <wp:lineTo x="0" y="21312"/>
                  <wp:lineTo x="21312" y="21312"/>
                  <wp:lineTo x="21312" y="0"/>
                  <wp:lineTo x="0" y="0"/>
                </wp:wrapPolygon>
              </wp:wrapTight>
              <wp:docPr id="17020123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2230" cy="1332230"/>
                      </a:xfrm>
                      <a:prstGeom prst="rect">
                        <a:avLst/>
                      </a:prstGeom>
                      <a:noFill/>
                      <a:ln>
                        <a:noFill/>
                      </a:ln>
                    </pic:spPr>
                  </pic:pic>
                </a:graphicData>
              </a:graphic>
              <wp14:sizeRelH relativeFrom="page">
                <wp14:pctWidth>0</wp14:pctWidth>
              </wp14:sizeRelH>
              <wp14:sizeRelV relativeFrom="page">
                <wp14:pctHeight>0</wp14:pctHeight>
              </wp14:sizeRelV>
            </wp:anchor>
          </w:drawing>
        </w:r>
      </w:ins>
      <w:ins w:id="432" w:author="Tyler Cole-Frost" w:date="2023-10-19T19:32:00Z">
        <w:r w:rsidR="004458C5">
          <w:br w:type="page"/>
        </w:r>
      </w:ins>
    </w:p>
    <w:p w14:paraId="25A1954C" w14:textId="65A64A37" w:rsidR="004458C5" w:rsidRPr="004458C5" w:rsidRDefault="004458C5" w:rsidP="004458C5">
      <w:pPr>
        <w:rPr>
          <w:ins w:id="433" w:author="Tyler Cole-Frost" w:date="2023-10-19T19:03:00Z"/>
        </w:rPr>
        <w:pPrChange w:id="434" w:author="Tyler Cole-Frost" w:date="2023-10-19T19:32:00Z">
          <w:pPr>
            <w:pStyle w:val="Heading1"/>
          </w:pPr>
        </w:pPrChange>
      </w:pPr>
    </w:p>
    <w:p w14:paraId="7D54EA72" w14:textId="28F625DC" w:rsidR="007B54DB" w:rsidRDefault="007B54DB" w:rsidP="007B54DB">
      <w:pPr>
        <w:pStyle w:val="Heading2"/>
        <w:rPr>
          <w:ins w:id="435" w:author="Tyler Cole-Frost" w:date="2023-10-19T19:50:00Z"/>
        </w:rPr>
      </w:pPr>
      <w:ins w:id="436" w:author="Tyler Cole-Frost" w:date="2023-10-19T19:50:00Z">
        <w:r>
          <w:t xml:space="preserve">How to install Zoom: IOS </w:t>
        </w:r>
      </w:ins>
    </w:p>
    <w:p w14:paraId="6FFEE290" w14:textId="133EEA20" w:rsidR="007B54DB" w:rsidRPr="007B54DB" w:rsidRDefault="007B54DB" w:rsidP="007B54DB">
      <w:pPr>
        <w:pStyle w:val="NormalWeb"/>
        <w:shd w:val="clear" w:color="auto" w:fill="FFFFFF"/>
        <w:spacing w:before="0" w:beforeAutospacing="0" w:line="300" w:lineRule="atLeast"/>
        <w:rPr>
          <w:ins w:id="437" w:author="Tyler Cole-Frost" w:date="2023-10-19T19:51:00Z"/>
          <w:rFonts w:ascii="Arial" w:hAnsi="Arial" w:cs="Arial"/>
          <w:color w:val="414155"/>
          <w:rPrChange w:id="438" w:author="Tyler Cole-Frost" w:date="2023-10-19T19:52:00Z">
            <w:rPr>
              <w:ins w:id="439" w:author="Tyler Cole-Frost" w:date="2023-10-19T19:51:00Z"/>
              <w:rFonts w:ascii="AlmadenSans" w:hAnsi="AlmadenSans"/>
              <w:color w:val="414155"/>
            </w:rPr>
          </w:rPrChange>
        </w:rPr>
      </w:pPr>
      <w:ins w:id="440" w:author="Tyler Cole-Frost" w:date="2023-10-19T19:51:00Z">
        <w:r w:rsidRPr="007B54DB">
          <w:rPr>
            <w:rFonts w:ascii="Arial" w:hAnsi="Arial" w:cs="Arial"/>
            <w:color w:val="414155"/>
            <w:rPrChange w:id="441" w:author="Tyler Cole-Frost" w:date="2023-10-19T19:52:00Z">
              <w:rPr>
                <w:rFonts w:ascii="AlmadenSans" w:hAnsi="AlmadenSans"/>
                <w:color w:val="414155"/>
              </w:rPr>
            </w:rPrChange>
          </w:rPr>
          <w:t>To download the Zoom mobile app for iOS:</w:t>
        </w:r>
      </w:ins>
    </w:p>
    <w:p w14:paraId="20469C76" w14:textId="77777777" w:rsidR="007B54DB" w:rsidRPr="007B54DB" w:rsidRDefault="007B54DB" w:rsidP="007B54DB">
      <w:pPr>
        <w:numPr>
          <w:ilvl w:val="0"/>
          <w:numId w:val="30"/>
        </w:numPr>
        <w:shd w:val="clear" w:color="auto" w:fill="FFFFFF"/>
        <w:spacing w:before="100" w:beforeAutospacing="1" w:after="150" w:line="240" w:lineRule="auto"/>
        <w:rPr>
          <w:ins w:id="442" w:author="Tyler Cole-Frost" w:date="2023-10-19T19:51:00Z"/>
          <w:rFonts w:cs="Arial"/>
          <w:color w:val="212529"/>
          <w:rPrChange w:id="443" w:author="Tyler Cole-Frost" w:date="2023-10-19T19:52:00Z">
            <w:rPr>
              <w:ins w:id="444" w:author="Tyler Cole-Frost" w:date="2023-10-19T19:51:00Z"/>
              <w:rFonts w:ascii="AlmadenSans" w:hAnsi="AlmadenSans"/>
              <w:color w:val="212529"/>
            </w:rPr>
          </w:rPrChange>
        </w:rPr>
      </w:pPr>
      <w:ins w:id="445" w:author="Tyler Cole-Frost" w:date="2023-10-19T19:51:00Z">
        <w:r w:rsidRPr="007B54DB">
          <w:rPr>
            <w:rFonts w:cs="Arial"/>
            <w:color w:val="212529"/>
            <w:rPrChange w:id="446" w:author="Tyler Cole-Frost" w:date="2023-10-19T19:52:00Z">
              <w:rPr>
                <w:rFonts w:ascii="AlmadenSans" w:hAnsi="AlmadenSans"/>
                <w:color w:val="212529"/>
              </w:rPr>
            </w:rPrChange>
          </w:rPr>
          <w:t>Tap the </w:t>
        </w:r>
        <w:r w:rsidRPr="007B54DB">
          <w:rPr>
            <w:rStyle w:val="Strong"/>
            <w:rFonts w:cs="Arial"/>
            <w:color w:val="212529"/>
            <w:rPrChange w:id="447" w:author="Tyler Cole-Frost" w:date="2023-10-19T19:52:00Z">
              <w:rPr>
                <w:rStyle w:val="Strong"/>
                <w:rFonts w:ascii="AlmadenSans" w:hAnsi="AlmadenSans"/>
                <w:color w:val="212529"/>
              </w:rPr>
            </w:rPrChange>
          </w:rPr>
          <w:fldChar w:fldCharType="begin"/>
        </w:r>
        <w:r w:rsidRPr="007B54DB">
          <w:rPr>
            <w:rStyle w:val="Strong"/>
            <w:rFonts w:cs="Arial"/>
            <w:color w:val="212529"/>
            <w:rPrChange w:id="448" w:author="Tyler Cole-Frost" w:date="2023-10-19T19:52:00Z">
              <w:rPr>
                <w:rStyle w:val="Strong"/>
                <w:rFonts w:ascii="AlmadenSans" w:hAnsi="AlmadenSans"/>
                <w:color w:val="212529"/>
              </w:rPr>
            </w:rPrChange>
          </w:rPr>
          <w:instrText>HYPERLINK "https://www.apple.com/app-store/" \t "_blank"</w:instrText>
        </w:r>
        <w:r w:rsidRPr="007B54DB">
          <w:rPr>
            <w:rStyle w:val="Strong"/>
            <w:rFonts w:cs="Arial"/>
            <w:color w:val="212529"/>
            <w:rPrChange w:id="449" w:author="Tyler Cole-Frost" w:date="2023-10-19T19:52:00Z">
              <w:rPr>
                <w:rStyle w:val="Strong"/>
                <w:rFonts w:ascii="AlmadenSans" w:hAnsi="AlmadenSans"/>
                <w:color w:val="212529"/>
              </w:rPr>
            </w:rPrChange>
          </w:rPr>
        </w:r>
        <w:r w:rsidRPr="007B54DB">
          <w:rPr>
            <w:rStyle w:val="Strong"/>
            <w:rFonts w:cs="Arial"/>
            <w:color w:val="212529"/>
            <w:rPrChange w:id="450" w:author="Tyler Cole-Frost" w:date="2023-10-19T19:52:00Z">
              <w:rPr>
                <w:rStyle w:val="Strong"/>
                <w:rFonts w:ascii="AlmadenSans" w:hAnsi="AlmadenSans"/>
                <w:color w:val="212529"/>
              </w:rPr>
            </w:rPrChange>
          </w:rPr>
          <w:fldChar w:fldCharType="separate"/>
        </w:r>
        <w:r w:rsidRPr="007B54DB">
          <w:rPr>
            <w:rStyle w:val="Hyperlink"/>
            <w:rFonts w:cs="Arial"/>
            <w:b/>
            <w:bCs/>
            <w:color w:val="0B5CFF"/>
            <w:rPrChange w:id="451" w:author="Tyler Cole-Frost" w:date="2023-10-19T19:52:00Z">
              <w:rPr>
                <w:rStyle w:val="Hyperlink"/>
                <w:rFonts w:ascii="AlmadenSans" w:hAnsi="AlmadenSans"/>
                <w:b/>
                <w:bCs/>
                <w:color w:val="0B5CFF"/>
              </w:rPr>
            </w:rPrChange>
          </w:rPr>
          <w:t>App Store</w:t>
        </w:r>
        <w:r w:rsidRPr="007B54DB">
          <w:rPr>
            <w:rStyle w:val="Strong"/>
            <w:rFonts w:cs="Arial"/>
            <w:color w:val="212529"/>
            <w:rPrChange w:id="452" w:author="Tyler Cole-Frost" w:date="2023-10-19T19:52:00Z">
              <w:rPr>
                <w:rStyle w:val="Strong"/>
                <w:rFonts w:ascii="AlmadenSans" w:hAnsi="AlmadenSans"/>
                <w:color w:val="212529"/>
              </w:rPr>
            </w:rPrChange>
          </w:rPr>
          <w:fldChar w:fldCharType="end"/>
        </w:r>
        <w:r w:rsidRPr="007B54DB">
          <w:rPr>
            <w:rFonts w:cs="Arial"/>
            <w:color w:val="212529"/>
            <w:rPrChange w:id="453" w:author="Tyler Cole-Frost" w:date="2023-10-19T19:52:00Z">
              <w:rPr>
                <w:rFonts w:ascii="AlmadenSans" w:hAnsi="AlmadenSans"/>
                <w:color w:val="212529"/>
              </w:rPr>
            </w:rPrChange>
          </w:rPr>
          <w:t> icon.</w:t>
        </w:r>
      </w:ins>
    </w:p>
    <w:p w14:paraId="4FED0EF1" w14:textId="77777777" w:rsidR="007B54DB" w:rsidRPr="007B54DB" w:rsidRDefault="007B54DB" w:rsidP="007B54DB">
      <w:pPr>
        <w:numPr>
          <w:ilvl w:val="0"/>
          <w:numId w:val="30"/>
        </w:numPr>
        <w:shd w:val="clear" w:color="auto" w:fill="FFFFFF"/>
        <w:spacing w:before="100" w:beforeAutospacing="1" w:after="150" w:line="240" w:lineRule="auto"/>
        <w:rPr>
          <w:ins w:id="454" w:author="Tyler Cole-Frost" w:date="2023-10-19T19:51:00Z"/>
          <w:rFonts w:cs="Arial"/>
          <w:color w:val="212529"/>
          <w:rPrChange w:id="455" w:author="Tyler Cole-Frost" w:date="2023-10-19T19:52:00Z">
            <w:rPr>
              <w:ins w:id="456" w:author="Tyler Cole-Frost" w:date="2023-10-19T19:51:00Z"/>
              <w:rFonts w:ascii="AlmadenSans" w:hAnsi="AlmadenSans"/>
              <w:color w:val="212529"/>
            </w:rPr>
          </w:rPrChange>
        </w:rPr>
      </w:pPr>
      <w:ins w:id="457" w:author="Tyler Cole-Frost" w:date="2023-10-19T19:51:00Z">
        <w:r w:rsidRPr="007B54DB">
          <w:rPr>
            <w:rFonts w:cs="Arial"/>
            <w:color w:val="212529"/>
            <w:rPrChange w:id="458" w:author="Tyler Cole-Frost" w:date="2023-10-19T19:52:00Z">
              <w:rPr>
                <w:rFonts w:ascii="AlmadenSans" w:hAnsi="AlmadenSans"/>
                <w:color w:val="212529"/>
              </w:rPr>
            </w:rPrChange>
          </w:rPr>
          <w:t>At the bottom right of your screen, tap </w:t>
        </w:r>
        <w:r w:rsidRPr="007B54DB">
          <w:rPr>
            <w:rStyle w:val="Strong"/>
            <w:rFonts w:cs="Arial"/>
            <w:color w:val="212529"/>
            <w:rPrChange w:id="459" w:author="Tyler Cole-Frost" w:date="2023-10-19T19:52:00Z">
              <w:rPr>
                <w:rStyle w:val="Strong"/>
                <w:rFonts w:ascii="AlmadenSans" w:hAnsi="AlmadenSans"/>
                <w:color w:val="212529"/>
              </w:rPr>
            </w:rPrChange>
          </w:rPr>
          <w:t>Search</w:t>
        </w:r>
        <w:r w:rsidRPr="007B54DB">
          <w:rPr>
            <w:rFonts w:cs="Arial"/>
            <w:color w:val="212529"/>
            <w:rPrChange w:id="460" w:author="Tyler Cole-Frost" w:date="2023-10-19T19:52:00Z">
              <w:rPr>
                <w:rFonts w:ascii="AlmadenSans" w:hAnsi="AlmadenSans"/>
                <w:color w:val="212529"/>
              </w:rPr>
            </w:rPrChange>
          </w:rPr>
          <w:t>.</w:t>
        </w:r>
      </w:ins>
    </w:p>
    <w:p w14:paraId="5463169B" w14:textId="77777777" w:rsidR="007B54DB" w:rsidRPr="007B54DB" w:rsidRDefault="007B54DB" w:rsidP="007B54DB">
      <w:pPr>
        <w:numPr>
          <w:ilvl w:val="0"/>
          <w:numId w:val="30"/>
        </w:numPr>
        <w:shd w:val="clear" w:color="auto" w:fill="FFFFFF"/>
        <w:spacing w:before="100" w:beforeAutospacing="1" w:after="150" w:line="240" w:lineRule="auto"/>
        <w:rPr>
          <w:ins w:id="461" w:author="Tyler Cole-Frost" w:date="2023-10-19T19:51:00Z"/>
          <w:rFonts w:cs="Arial"/>
          <w:color w:val="212529"/>
          <w:rPrChange w:id="462" w:author="Tyler Cole-Frost" w:date="2023-10-19T19:52:00Z">
            <w:rPr>
              <w:ins w:id="463" w:author="Tyler Cole-Frost" w:date="2023-10-19T19:51:00Z"/>
              <w:rFonts w:ascii="AlmadenSans" w:hAnsi="AlmadenSans"/>
              <w:color w:val="212529"/>
            </w:rPr>
          </w:rPrChange>
        </w:rPr>
      </w:pPr>
      <w:ins w:id="464" w:author="Tyler Cole-Frost" w:date="2023-10-19T19:51:00Z">
        <w:r w:rsidRPr="007B54DB">
          <w:rPr>
            <w:rFonts w:cs="Arial"/>
            <w:color w:val="212529"/>
            <w:rPrChange w:id="465" w:author="Tyler Cole-Frost" w:date="2023-10-19T19:52:00Z">
              <w:rPr>
                <w:rFonts w:ascii="AlmadenSans" w:hAnsi="AlmadenSans"/>
                <w:color w:val="212529"/>
              </w:rPr>
            </w:rPrChange>
          </w:rPr>
          <w:t>Enter “Zoom” in the search box.</w:t>
        </w:r>
      </w:ins>
    </w:p>
    <w:p w14:paraId="78671717" w14:textId="77777777" w:rsidR="007B54DB" w:rsidRPr="007B54DB" w:rsidRDefault="007B54DB" w:rsidP="007B54DB">
      <w:pPr>
        <w:numPr>
          <w:ilvl w:val="0"/>
          <w:numId w:val="30"/>
        </w:numPr>
        <w:shd w:val="clear" w:color="auto" w:fill="FFFFFF"/>
        <w:spacing w:before="100" w:beforeAutospacing="1" w:after="150" w:line="240" w:lineRule="auto"/>
        <w:rPr>
          <w:ins w:id="466" w:author="Tyler Cole-Frost" w:date="2023-10-19T19:51:00Z"/>
          <w:rFonts w:cs="Arial"/>
          <w:color w:val="212529"/>
          <w:rPrChange w:id="467" w:author="Tyler Cole-Frost" w:date="2023-10-19T19:52:00Z">
            <w:rPr>
              <w:ins w:id="468" w:author="Tyler Cole-Frost" w:date="2023-10-19T19:51:00Z"/>
              <w:rFonts w:ascii="AlmadenSans" w:hAnsi="AlmadenSans"/>
              <w:color w:val="212529"/>
            </w:rPr>
          </w:rPrChange>
        </w:rPr>
      </w:pPr>
      <w:ins w:id="469" w:author="Tyler Cole-Frost" w:date="2023-10-19T19:51:00Z">
        <w:r w:rsidRPr="007B54DB">
          <w:rPr>
            <w:rFonts w:cs="Arial"/>
            <w:color w:val="212529"/>
            <w:rPrChange w:id="470" w:author="Tyler Cole-Frost" w:date="2023-10-19T19:52:00Z">
              <w:rPr>
                <w:rFonts w:ascii="AlmadenSans" w:hAnsi="AlmadenSans"/>
                <w:color w:val="212529"/>
              </w:rPr>
            </w:rPrChange>
          </w:rPr>
          <w:t>Once your search results appear, tap </w:t>
        </w:r>
        <w:r w:rsidRPr="007B54DB">
          <w:rPr>
            <w:rStyle w:val="Strong"/>
            <w:rFonts w:cs="Arial"/>
            <w:color w:val="212529"/>
            <w:rPrChange w:id="471" w:author="Tyler Cole-Frost" w:date="2023-10-19T19:52:00Z">
              <w:rPr>
                <w:rStyle w:val="Strong"/>
                <w:rFonts w:ascii="AlmadenSans" w:hAnsi="AlmadenSans"/>
                <w:color w:val="212529"/>
              </w:rPr>
            </w:rPrChange>
          </w:rPr>
          <w:t>Zoom - One Platform to Connect</w:t>
        </w:r>
        <w:r w:rsidRPr="007B54DB">
          <w:rPr>
            <w:rFonts w:cs="Arial"/>
            <w:color w:val="212529"/>
            <w:rPrChange w:id="472" w:author="Tyler Cole-Frost" w:date="2023-10-19T19:52:00Z">
              <w:rPr>
                <w:rFonts w:ascii="AlmadenSans" w:hAnsi="AlmadenSans"/>
                <w:color w:val="212529"/>
              </w:rPr>
            </w:rPrChange>
          </w:rPr>
          <w:t>.</w:t>
        </w:r>
      </w:ins>
    </w:p>
    <w:p w14:paraId="25EDC4F1" w14:textId="3A635748" w:rsidR="007B54DB" w:rsidRPr="007B54DB" w:rsidRDefault="007B54DB" w:rsidP="007B54DB">
      <w:pPr>
        <w:numPr>
          <w:ilvl w:val="0"/>
          <w:numId w:val="30"/>
        </w:numPr>
        <w:shd w:val="clear" w:color="auto" w:fill="FFFFFF"/>
        <w:spacing w:before="100" w:beforeAutospacing="1" w:after="150" w:line="240" w:lineRule="auto"/>
        <w:rPr>
          <w:ins w:id="473" w:author="Tyler Cole-Frost" w:date="2023-10-19T19:51:00Z"/>
          <w:rFonts w:cs="Arial"/>
          <w:color w:val="212529"/>
          <w:rPrChange w:id="474" w:author="Tyler Cole-Frost" w:date="2023-10-19T19:52:00Z">
            <w:rPr>
              <w:ins w:id="475" w:author="Tyler Cole-Frost" w:date="2023-10-19T19:51:00Z"/>
              <w:rFonts w:ascii="AlmadenSans" w:hAnsi="AlmadenSans"/>
              <w:color w:val="212529"/>
            </w:rPr>
          </w:rPrChange>
        </w:rPr>
      </w:pPr>
      <w:proofErr w:type="spellStart"/>
      <w:ins w:id="476" w:author="Tyler Cole-Frost" w:date="2023-10-19T19:51:00Z">
        <w:r w:rsidRPr="007B54DB">
          <w:rPr>
            <w:rFonts w:cs="Arial"/>
            <w:color w:val="212529"/>
            <w:rPrChange w:id="477" w:author="Tyler Cole-Frost" w:date="2023-10-19T19:52:00Z">
              <w:rPr>
                <w:rFonts w:ascii="AlmadenSans" w:hAnsi="AlmadenSans"/>
                <w:color w:val="212529"/>
              </w:rPr>
            </w:rPrChange>
          </w:rPr>
          <w:t>Tap</w:t>
        </w:r>
        <w:r w:rsidRPr="007B54DB">
          <w:rPr>
            <w:rStyle w:val="Strong"/>
            <w:rFonts w:cs="Arial"/>
            <w:color w:val="212529"/>
            <w:rPrChange w:id="478" w:author="Tyler Cole-Frost" w:date="2023-10-19T19:52:00Z">
              <w:rPr>
                <w:rStyle w:val="Strong"/>
                <w:rFonts w:ascii="AlmadenSans" w:hAnsi="AlmadenSans"/>
                <w:color w:val="212529"/>
              </w:rPr>
            </w:rPrChange>
          </w:rPr>
          <w:t>GET</w:t>
        </w:r>
        <w:proofErr w:type="spellEnd"/>
        <w:r w:rsidRPr="007B54DB">
          <w:rPr>
            <w:rFonts w:cs="Arial"/>
            <w:color w:val="212529"/>
            <w:rPrChange w:id="479" w:author="Tyler Cole-Frost" w:date="2023-10-19T19:52:00Z">
              <w:rPr>
                <w:rFonts w:ascii="AlmadenSans" w:hAnsi="AlmadenSans"/>
                <w:color w:val="212529"/>
              </w:rPr>
            </w:rPrChange>
          </w:rPr>
          <w:t>.</w:t>
        </w:r>
        <w:r w:rsidRPr="007B54DB">
          <w:rPr>
            <w:rFonts w:cs="Arial"/>
            <w:color w:val="212529"/>
            <w:rPrChange w:id="480" w:author="Tyler Cole-Frost" w:date="2023-10-19T19:52:00Z">
              <w:rPr>
                <w:rFonts w:ascii="AlmadenSans" w:hAnsi="AlmadenSans"/>
                <w:color w:val="212529"/>
              </w:rPr>
            </w:rPrChange>
          </w:rPr>
          <w:br/>
          <w:t>Zoom will start to download on your iOS device.</w:t>
        </w:r>
        <w:r w:rsidRPr="007B54DB">
          <w:rPr>
            <w:rFonts w:cs="Arial"/>
            <w:color w:val="212529"/>
            <w:rPrChange w:id="481" w:author="Tyler Cole-Frost" w:date="2023-10-19T19:52:00Z">
              <w:rPr>
                <w:rFonts w:ascii="AlmadenSans" w:hAnsi="AlmadenSans"/>
                <w:color w:val="212529"/>
              </w:rPr>
            </w:rPrChange>
          </w:rPr>
          <w:br/>
        </w:r>
        <w:r w:rsidRPr="007B54DB">
          <w:rPr>
            <w:rStyle w:val="Strong"/>
            <w:rFonts w:cs="Arial"/>
            <w:color w:val="212529"/>
            <w:rPrChange w:id="482" w:author="Tyler Cole-Frost" w:date="2023-10-19T19:52:00Z">
              <w:rPr>
                <w:rStyle w:val="Strong"/>
                <w:rFonts w:ascii="AlmadenSans" w:hAnsi="AlmadenSans"/>
                <w:color w:val="212529"/>
              </w:rPr>
            </w:rPrChange>
          </w:rPr>
          <w:t>Note</w:t>
        </w:r>
        <w:r w:rsidRPr="007B54DB">
          <w:rPr>
            <w:rFonts w:cs="Arial"/>
            <w:color w:val="212529"/>
            <w:rPrChange w:id="483" w:author="Tyler Cole-Frost" w:date="2023-10-19T19:52:00Z">
              <w:rPr>
                <w:rFonts w:ascii="AlmadenSans" w:hAnsi="AlmadenSans"/>
                <w:color w:val="212529"/>
              </w:rPr>
            </w:rPrChange>
          </w:rPr>
          <w:t xml:space="preserve">: When the Zoom mobile app finishes the installation, the Zoom app icon will appear on your </w:t>
        </w:r>
        <w:proofErr w:type="gramStart"/>
        <w:r w:rsidRPr="007B54DB">
          <w:rPr>
            <w:rFonts w:cs="Arial"/>
            <w:color w:val="212529"/>
            <w:rPrChange w:id="484" w:author="Tyler Cole-Frost" w:date="2023-10-19T19:52:00Z">
              <w:rPr>
                <w:rFonts w:ascii="AlmadenSans" w:hAnsi="AlmadenSans"/>
                <w:color w:val="212529"/>
              </w:rPr>
            </w:rPrChange>
          </w:rPr>
          <w:t>Home</w:t>
        </w:r>
        <w:proofErr w:type="gramEnd"/>
        <w:r w:rsidRPr="007B54DB">
          <w:rPr>
            <w:rFonts w:cs="Arial"/>
            <w:color w:val="212529"/>
            <w:rPrChange w:id="485" w:author="Tyler Cole-Frost" w:date="2023-10-19T19:52:00Z">
              <w:rPr>
                <w:rFonts w:ascii="AlmadenSans" w:hAnsi="AlmadenSans"/>
                <w:color w:val="212529"/>
              </w:rPr>
            </w:rPrChange>
          </w:rPr>
          <w:t xml:space="preserve"> screen.</w:t>
        </w:r>
      </w:ins>
    </w:p>
    <w:p w14:paraId="2DA9277F" w14:textId="6E863477" w:rsidR="007B54DB" w:rsidRPr="007B54DB" w:rsidRDefault="007B54DB" w:rsidP="007B54DB">
      <w:pPr>
        <w:numPr>
          <w:ilvl w:val="0"/>
          <w:numId w:val="30"/>
        </w:numPr>
        <w:shd w:val="clear" w:color="auto" w:fill="FFFFFF"/>
        <w:spacing w:before="100" w:beforeAutospacing="1" w:after="150" w:line="240" w:lineRule="auto"/>
        <w:rPr>
          <w:ins w:id="486" w:author="Tyler Cole-Frost" w:date="2023-10-19T19:51:00Z"/>
          <w:rFonts w:cs="Arial"/>
          <w:color w:val="212529"/>
          <w:rPrChange w:id="487" w:author="Tyler Cole-Frost" w:date="2023-10-19T19:52:00Z">
            <w:rPr>
              <w:ins w:id="488" w:author="Tyler Cole-Frost" w:date="2023-10-19T19:51:00Z"/>
              <w:rFonts w:ascii="AlmadenSans" w:hAnsi="AlmadenSans"/>
              <w:color w:val="212529"/>
            </w:rPr>
          </w:rPrChange>
        </w:rPr>
      </w:pPr>
      <w:ins w:id="489" w:author="Tyler Cole-Frost" w:date="2023-10-19T19:51:00Z">
        <w:r w:rsidRPr="007B54DB">
          <w:rPr>
            <w:rFonts w:cs="Arial"/>
            <w:color w:val="212529"/>
            <w:rPrChange w:id="490" w:author="Tyler Cole-Frost" w:date="2023-10-19T19:52:00Z">
              <w:rPr>
                <w:rFonts w:ascii="AlmadenSans" w:hAnsi="AlmadenSans"/>
                <w:color w:val="212529"/>
              </w:rPr>
            </w:rPrChange>
          </w:rPr>
          <w:t>After you finish downloading the Zoom mobile app, you can access and begin using Zoom by the following methods:</w:t>
        </w:r>
      </w:ins>
    </w:p>
    <w:p w14:paraId="4D5CF3B9" w14:textId="34D8C9F4" w:rsidR="007B54DB" w:rsidRPr="007B54DB" w:rsidRDefault="007B54DB" w:rsidP="007B54DB">
      <w:pPr>
        <w:numPr>
          <w:ilvl w:val="1"/>
          <w:numId w:val="30"/>
        </w:numPr>
        <w:shd w:val="clear" w:color="auto" w:fill="FFFFFF"/>
        <w:spacing w:before="100" w:beforeAutospacing="1" w:after="150" w:line="240" w:lineRule="auto"/>
        <w:rPr>
          <w:ins w:id="491" w:author="Tyler Cole-Frost" w:date="2023-10-19T19:51:00Z"/>
          <w:rFonts w:cs="Arial"/>
          <w:color w:val="212529"/>
          <w:rPrChange w:id="492" w:author="Tyler Cole-Frost" w:date="2023-10-19T19:52:00Z">
            <w:rPr>
              <w:ins w:id="493" w:author="Tyler Cole-Frost" w:date="2023-10-19T19:51:00Z"/>
              <w:rFonts w:ascii="AlmadenSans" w:hAnsi="AlmadenSans"/>
              <w:color w:val="212529"/>
            </w:rPr>
          </w:rPrChange>
        </w:rPr>
      </w:pPr>
      <w:ins w:id="494" w:author="Tyler Cole-Frost" w:date="2023-10-19T19:51:00Z">
        <w:r w:rsidRPr="007B54DB">
          <w:rPr>
            <w:rFonts w:cs="Arial"/>
            <w:color w:val="212529"/>
            <w:rPrChange w:id="495" w:author="Tyler Cole-Frost" w:date="2023-10-19T19:52:00Z">
              <w:rPr>
                <w:rFonts w:ascii="AlmadenSans" w:hAnsi="AlmadenSans"/>
                <w:color w:val="212529"/>
              </w:rPr>
            </w:rPrChange>
          </w:rPr>
          <w:t>If you stayed on Zoom’s App Store page, tap </w:t>
        </w:r>
        <w:r w:rsidRPr="007B54DB">
          <w:rPr>
            <w:rStyle w:val="Strong"/>
            <w:rFonts w:cs="Arial"/>
            <w:color w:val="212529"/>
            <w:rPrChange w:id="496" w:author="Tyler Cole-Frost" w:date="2023-10-19T19:52:00Z">
              <w:rPr>
                <w:rStyle w:val="Strong"/>
                <w:rFonts w:ascii="AlmadenSans" w:hAnsi="AlmadenSans"/>
                <w:color w:val="212529"/>
              </w:rPr>
            </w:rPrChange>
          </w:rPr>
          <w:t>OPEN</w:t>
        </w:r>
        <w:r w:rsidRPr="007B54DB">
          <w:rPr>
            <w:rFonts w:cs="Arial"/>
            <w:color w:val="212529"/>
            <w:rPrChange w:id="497" w:author="Tyler Cole-Frost" w:date="2023-10-19T19:52:00Z">
              <w:rPr>
                <w:rFonts w:ascii="AlmadenSans" w:hAnsi="AlmadenSans"/>
                <w:color w:val="212529"/>
              </w:rPr>
            </w:rPrChange>
          </w:rPr>
          <w:t>.</w:t>
        </w:r>
      </w:ins>
    </w:p>
    <w:p w14:paraId="01FEF014" w14:textId="5E81DEBC" w:rsidR="007B54DB" w:rsidRPr="007B54DB" w:rsidRDefault="007B54DB" w:rsidP="007B54DB">
      <w:pPr>
        <w:numPr>
          <w:ilvl w:val="1"/>
          <w:numId w:val="30"/>
        </w:numPr>
        <w:shd w:val="clear" w:color="auto" w:fill="FFFFFF"/>
        <w:spacing w:before="100" w:beforeAutospacing="1" w:after="150" w:line="240" w:lineRule="auto"/>
        <w:rPr>
          <w:ins w:id="498" w:author="Tyler Cole-Frost" w:date="2023-10-19T19:51:00Z"/>
          <w:rFonts w:cs="Arial"/>
          <w:color w:val="212529"/>
          <w:rPrChange w:id="499" w:author="Tyler Cole-Frost" w:date="2023-10-19T19:52:00Z">
            <w:rPr>
              <w:ins w:id="500" w:author="Tyler Cole-Frost" w:date="2023-10-19T19:51:00Z"/>
              <w:rFonts w:ascii="AlmadenSans" w:hAnsi="AlmadenSans"/>
              <w:color w:val="212529"/>
            </w:rPr>
          </w:rPrChange>
        </w:rPr>
      </w:pPr>
      <w:ins w:id="501" w:author="Tyler Cole-Frost" w:date="2023-10-19T19:51:00Z">
        <w:r w:rsidRPr="007B54DB">
          <w:rPr>
            <w:rFonts w:cs="Arial"/>
            <w:color w:val="212529"/>
            <w:rPrChange w:id="502" w:author="Tyler Cole-Frost" w:date="2023-10-19T19:52:00Z">
              <w:rPr>
                <w:rFonts w:ascii="AlmadenSans" w:hAnsi="AlmadenSans"/>
                <w:color w:val="212529"/>
              </w:rPr>
            </w:rPrChange>
          </w:rPr>
          <w:t xml:space="preserve">If you exited the App Store, tap the Zoom mobile app icon on your </w:t>
        </w:r>
        <w:proofErr w:type="gramStart"/>
        <w:r w:rsidRPr="007B54DB">
          <w:rPr>
            <w:rFonts w:cs="Arial"/>
            <w:color w:val="212529"/>
            <w:rPrChange w:id="503" w:author="Tyler Cole-Frost" w:date="2023-10-19T19:52:00Z">
              <w:rPr>
                <w:rFonts w:ascii="AlmadenSans" w:hAnsi="AlmadenSans"/>
                <w:color w:val="212529"/>
              </w:rPr>
            </w:rPrChange>
          </w:rPr>
          <w:t>Home</w:t>
        </w:r>
        <w:proofErr w:type="gramEnd"/>
        <w:r w:rsidRPr="007B54DB">
          <w:rPr>
            <w:rFonts w:cs="Arial"/>
            <w:color w:val="212529"/>
            <w:rPrChange w:id="504" w:author="Tyler Cole-Frost" w:date="2023-10-19T19:52:00Z">
              <w:rPr>
                <w:rFonts w:ascii="AlmadenSans" w:hAnsi="AlmadenSans"/>
                <w:color w:val="212529"/>
              </w:rPr>
            </w:rPrChange>
          </w:rPr>
          <w:t xml:space="preserve"> screen.</w:t>
        </w:r>
      </w:ins>
    </w:p>
    <w:p w14:paraId="2C4CEA03" w14:textId="4DDC9661" w:rsidR="007B54DB" w:rsidRDefault="00894B4C" w:rsidP="007B54DB">
      <w:pPr>
        <w:pStyle w:val="NormalWeb"/>
        <w:shd w:val="clear" w:color="auto" w:fill="FFFFFF"/>
        <w:spacing w:before="0" w:beforeAutospacing="0" w:line="300" w:lineRule="atLeast"/>
        <w:rPr>
          <w:ins w:id="505" w:author="Tyler Cole-Frost" w:date="2023-10-19T19:52:00Z"/>
          <w:rFonts w:ascii="Arial" w:hAnsi="Arial" w:cs="Arial"/>
          <w:color w:val="414155"/>
        </w:rPr>
      </w:pPr>
      <w:ins w:id="506" w:author="Tyler Cole-Frost" w:date="2023-10-19T20:03:00Z">
        <w:r>
          <w:rPr>
            <w:rFonts w:cs="Arial"/>
            <w:noProof/>
            <w:color w:val="414155"/>
          </w:rPr>
          <w:drawing>
            <wp:anchor distT="0" distB="0" distL="114300" distR="114300" simplePos="0" relativeHeight="251663360" behindDoc="1" locked="0" layoutInCell="1" allowOverlap="1" wp14:anchorId="50D32760" wp14:editId="1CA81CD8">
              <wp:simplePos x="0" y="0"/>
              <wp:positionH relativeFrom="margin">
                <wp:align>right</wp:align>
              </wp:positionH>
              <wp:positionV relativeFrom="paragraph">
                <wp:posOffset>903835</wp:posOffset>
              </wp:positionV>
              <wp:extent cx="1886585" cy="4094480"/>
              <wp:effectExtent l="0" t="0" r="0" b="1270"/>
              <wp:wrapTight wrapText="bothSides">
                <wp:wrapPolygon edited="0">
                  <wp:start x="0" y="0"/>
                  <wp:lineTo x="0" y="21506"/>
                  <wp:lineTo x="21375" y="21506"/>
                  <wp:lineTo x="21375" y="0"/>
                  <wp:lineTo x="0" y="0"/>
                </wp:wrapPolygon>
              </wp:wrapTight>
              <wp:docPr id="796882917" name="Picture 8"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882917" name="Picture 8" descr="A screenshot of a pho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886585" cy="4094480"/>
                      </a:xfrm>
                      <a:prstGeom prst="rect">
                        <a:avLst/>
                      </a:prstGeom>
                    </pic:spPr>
                  </pic:pic>
                </a:graphicData>
              </a:graphic>
              <wp14:sizeRelH relativeFrom="page">
                <wp14:pctWidth>0</wp14:pctWidth>
              </wp14:sizeRelH>
              <wp14:sizeRelV relativeFrom="page">
                <wp14:pctHeight>0</wp14:pctHeight>
              </wp14:sizeRelV>
            </wp:anchor>
          </w:drawing>
        </w:r>
      </w:ins>
      <w:ins w:id="507" w:author="Tyler Cole-Frost" w:date="2023-10-19T19:59:00Z">
        <w:r>
          <w:rPr>
            <w:rFonts w:cs="Arial"/>
            <w:noProof/>
            <w:color w:val="414155"/>
          </w:rPr>
          <w:drawing>
            <wp:anchor distT="0" distB="0" distL="114300" distR="114300" simplePos="0" relativeHeight="251662336" behindDoc="1" locked="0" layoutInCell="1" allowOverlap="1" wp14:anchorId="077DFB34" wp14:editId="3543434D">
              <wp:simplePos x="0" y="0"/>
              <wp:positionH relativeFrom="margin">
                <wp:align>left</wp:align>
              </wp:positionH>
              <wp:positionV relativeFrom="paragraph">
                <wp:posOffset>982254</wp:posOffset>
              </wp:positionV>
              <wp:extent cx="1857983" cy="4021821"/>
              <wp:effectExtent l="0" t="0" r="9525" b="0"/>
              <wp:wrapTight wrapText="bothSides">
                <wp:wrapPolygon edited="0">
                  <wp:start x="0" y="0"/>
                  <wp:lineTo x="0" y="21487"/>
                  <wp:lineTo x="21489" y="21487"/>
                  <wp:lineTo x="21489" y="0"/>
                  <wp:lineTo x="0" y="0"/>
                </wp:wrapPolygon>
              </wp:wrapTight>
              <wp:docPr id="61557939" name="Picture 6"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57939" name="Picture 6" descr="A screenshot of a phon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57983" cy="4021821"/>
                      </a:xfrm>
                      <a:prstGeom prst="rect">
                        <a:avLst/>
                      </a:prstGeom>
                    </pic:spPr>
                  </pic:pic>
                </a:graphicData>
              </a:graphic>
              <wp14:sizeRelH relativeFrom="page">
                <wp14:pctWidth>0</wp14:pctWidth>
              </wp14:sizeRelH>
              <wp14:sizeRelV relativeFrom="page">
                <wp14:pctHeight>0</wp14:pctHeight>
              </wp14:sizeRelV>
            </wp:anchor>
          </w:drawing>
        </w:r>
      </w:ins>
      <w:ins w:id="508" w:author="Tyler Cole-Frost" w:date="2023-10-19T20:03:00Z">
        <w:r>
          <w:rPr>
            <w:rFonts w:cs="Arial"/>
            <w:noProof/>
            <w:color w:val="414155"/>
          </w:rPr>
          <w:drawing>
            <wp:anchor distT="0" distB="0" distL="114300" distR="114300" simplePos="0" relativeHeight="251664384" behindDoc="1" locked="0" layoutInCell="1" allowOverlap="1" wp14:anchorId="35598F15" wp14:editId="6B21A019">
              <wp:simplePos x="0" y="0"/>
              <wp:positionH relativeFrom="margin">
                <wp:align>center</wp:align>
              </wp:positionH>
              <wp:positionV relativeFrom="paragraph">
                <wp:posOffset>957351</wp:posOffset>
              </wp:positionV>
              <wp:extent cx="1870710" cy="4046220"/>
              <wp:effectExtent l="0" t="0" r="0" b="0"/>
              <wp:wrapTight wrapText="bothSides">
                <wp:wrapPolygon edited="0">
                  <wp:start x="0" y="0"/>
                  <wp:lineTo x="0" y="21458"/>
                  <wp:lineTo x="21336" y="21458"/>
                  <wp:lineTo x="21336" y="0"/>
                  <wp:lineTo x="0" y="0"/>
                </wp:wrapPolygon>
              </wp:wrapTight>
              <wp:docPr id="2052916480" name="Picture 7"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916480" name="Picture 7" descr="A screenshot of a phon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70710" cy="4046220"/>
                      </a:xfrm>
                      <a:prstGeom prst="rect">
                        <a:avLst/>
                      </a:prstGeom>
                    </pic:spPr>
                  </pic:pic>
                </a:graphicData>
              </a:graphic>
              <wp14:sizeRelH relativeFrom="page">
                <wp14:pctWidth>0</wp14:pctWidth>
              </wp14:sizeRelH>
              <wp14:sizeRelV relativeFrom="page">
                <wp14:pctHeight>0</wp14:pctHeight>
              </wp14:sizeRelV>
            </wp:anchor>
          </w:drawing>
        </w:r>
      </w:ins>
      <w:ins w:id="509" w:author="Tyler Cole-Frost" w:date="2023-10-19T19:51:00Z">
        <w:r w:rsidR="007B54DB" w:rsidRPr="007B54DB">
          <w:rPr>
            <w:rFonts w:ascii="Arial" w:hAnsi="Arial" w:cs="Arial"/>
            <w:color w:val="414155"/>
            <w:rPrChange w:id="510" w:author="Tyler Cole-Frost" w:date="2023-10-19T19:52:00Z">
              <w:rPr>
                <w:rFonts w:ascii="AlmadenSans" w:hAnsi="AlmadenSans"/>
                <w:color w:val="414155"/>
              </w:rPr>
            </w:rPrChange>
          </w:rPr>
          <w:t>If you're new to the Zoom iOS app, take a look at our </w:t>
        </w:r>
        <w:r w:rsidR="007B54DB" w:rsidRPr="007B54DB">
          <w:rPr>
            <w:rFonts w:ascii="Arial" w:hAnsi="Arial" w:cs="Arial"/>
            <w:color w:val="414155"/>
            <w:rPrChange w:id="511" w:author="Tyler Cole-Frost" w:date="2023-10-19T19:52:00Z">
              <w:rPr>
                <w:rFonts w:ascii="AlmadenSans" w:hAnsi="AlmadenSans"/>
                <w:color w:val="414155"/>
              </w:rPr>
            </w:rPrChange>
          </w:rPr>
          <w:fldChar w:fldCharType="begin"/>
        </w:r>
        <w:r w:rsidR="007B54DB" w:rsidRPr="007B54DB">
          <w:rPr>
            <w:rFonts w:ascii="Arial" w:hAnsi="Arial" w:cs="Arial"/>
            <w:color w:val="414155"/>
            <w:rPrChange w:id="512" w:author="Tyler Cole-Frost" w:date="2023-10-19T19:52:00Z">
              <w:rPr>
                <w:rFonts w:ascii="AlmadenSans" w:hAnsi="AlmadenSans"/>
                <w:color w:val="414155"/>
              </w:rPr>
            </w:rPrChange>
          </w:rPr>
          <w:instrText>HYPERLINK "https://support.zoom.us/hc/en-us/articles/201362993" \t "_self"</w:instrText>
        </w:r>
        <w:r w:rsidR="007B54DB" w:rsidRPr="007B54DB">
          <w:rPr>
            <w:rFonts w:ascii="Arial" w:hAnsi="Arial" w:cs="Arial"/>
            <w:color w:val="414155"/>
            <w:rPrChange w:id="513" w:author="Tyler Cole-Frost" w:date="2023-10-19T19:52:00Z">
              <w:rPr>
                <w:rFonts w:ascii="AlmadenSans" w:hAnsi="AlmadenSans"/>
                <w:color w:val="414155"/>
              </w:rPr>
            </w:rPrChange>
          </w:rPr>
        </w:r>
        <w:r w:rsidR="007B54DB" w:rsidRPr="007B54DB">
          <w:rPr>
            <w:rFonts w:ascii="Arial" w:hAnsi="Arial" w:cs="Arial"/>
            <w:color w:val="414155"/>
            <w:rPrChange w:id="514" w:author="Tyler Cole-Frost" w:date="2023-10-19T19:52:00Z">
              <w:rPr>
                <w:rFonts w:ascii="AlmadenSans" w:hAnsi="AlmadenSans"/>
                <w:color w:val="414155"/>
              </w:rPr>
            </w:rPrChange>
          </w:rPr>
          <w:fldChar w:fldCharType="separate"/>
        </w:r>
        <w:r w:rsidR="007B54DB" w:rsidRPr="007B54DB">
          <w:rPr>
            <w:rStyle w:val="Hyperlink"/>
            <w:rFonts w:ascii="Arial" w:eastAsiaTheme="majorEastAsia" w:hAnsi="Arial" w:cs="Arial"/>
            <w:color w:val="0B5CFF"/>
            <w:rPrChange w:id="515" w:author="Tyler Cole-Frost" w:date="2023-10-19T19:52:00Z">
              <w:rPr>
                <w:rStyle w:val="Hyperlink"/>
                <w:rFonts w:ascii="AlmadenSans" w:eastAsiaTheme="majorEastAsia" w:hAnsi="AlmadenSans"/>
                <w:color w:val="0B5CFF"/>
              </w:rPr>
            </w:rPrChange>
          </w:rPr>
          <w:t>getting started guide</w:t>
        </w:r>
        <w:r w:rsidR="007B54DB" w:rsidRPr="007B54DB">
          <w:rPr>
            <w:rFonts w:ascii="Arial" w:hAnsi="Arial" w:cs="Arial"/>
            <w:color w:val="414155"/>
            <w:rPrChange w:id="516" w:author="Tyler Cole-Frost" w:date="2023-10-19T19:52:00Z">
              <w:rPr>
                <w:rFonts w:ascii="AlmadenSans" w:hAnsi="AlmadenSans"/>
                <w:color w:val="414155"/>
              </w:rPr>
            </w:rPrChange>
          </w:rPr>
          <w:fldChar w:fldCharType="end"/>
        </w:r>
        <w:r w:rsidR="007B54DB" w:rsidRPr="007B54DB">
          <w:rPr>
            <w:rFonts w:ascii="Arial" w:hAnsi="Arial" w:cs="Arial"/>
            <w:color w:val="414155"/>
            <w:rPrChange w:id="517" w:author="Tyler Cole-Frost" w:date="2023-10-19T19:52:00Z">
              <w:rPr>
                <w:rFonts w:ascii="AlmadenSans" w:hAnsi="AlmadenSans"/>
                <w:color w:val="414155"/>
              </w:rPr>
            </w:rPrChange>
          </w:rPr>
          <w:t> for the next steps on how to use the Zoom iOS app after you have downloaded it.</w:t>
        </w:r>
      </w:ins>
    </w:p>
    <w:p w14:paraId="6B6149D1" w14:textId="2281F336" w:rsidR="007B54DB" w:rsidRPr="007B54DB" w:rsidRDefault="00894B4C" w:rsidP="007B54DB">
      <w:pPr>
        <w:spacing w:after="160"/>
        <w:rPr>
          <w:ins w:id="518" w:author="Tyler Cole-Frost" w:date="2023-10-19T19:45:00Z"/>
          <w:rFonts w:eastAsia="Times New Roman" w:cs="Arial"/>
          <w:color w:val="414155"/>
          <w:szCs w:val="24"/>
          <w:lang w:eastAsia="en-AU"/>
          <w:rPrChange w:id="519" w:author="Tyler Cole-Frost" w:date="2023-10-19T19:52:00Z">
            <w:rPr>
              <w:ins w:id="520" w:author="Tyler Cole-Frost" w:date="2023-10-19T19:45:00Z"/>
            </w:rPr>
          </w:rPrChange>
        </w:rPr>
        <w:pPrChange w:id="521" w:author="Tyler Cole-Frost" w:date="2023-10-19T19:52:00Z">
          <w:pPr>
            <w:pStyle w:val="Heading1"/>
          </w:pPr>
        </w:pPrChange>
      </w:pPr>
      <w:ins w:id="522" w:author="Tyler Cole-Frost" w:date="2023-10-19T20:05:00Z">
        <w:r>
          <w:rPr>
            <w:rFonts w:cs="Arial"/>
            <w:noProof/>
            <w:color w:val="414155"/>
          </w:rPr>
          <mc:AlternateContent>
            <mc:Choice Requires="wps">
              <w:drawing>
                <wp:anchor distT="0" distB="0" distL="114300" distR="114300" simplePos="0" relativeHeight="251665408" behindDoc="0" locked="0" layoutInCell="1" allowOverlap="1" wp14:anchorId="0FE35F64" wp14:editId="7FBD0638">
                  <wp:simplePos x="0" y="0"/>
                  <wp:positionH relativeFrom="column">
                    <wp:posOffset>4901929</wp:posOffset>
                  </wp:positionH>
                  <wp:positionV relativeFrom="paragraph">
                    <wp:posOffset>983060</wp:posOffset>
                  </wp:positionV>
                  <wp:extent cx="515472" cy="330713"/>
                  <wp:effectExtent l="38100" t="0" r="18415" b="50800"/>
                  <wp:wrapNone/>
                  <wp:docPr id="965005897" name="Straight Arrow Connector 9"/>
                  <wp:cNvGraphicFramePr/>
                  <a:graphic xmlns:a="http://schemas.openxmlformats.org/drawingml/2006/main">
                    <a:graphicData uri="http://schemas.microsoft.com/office/word/2010/wordprocessingShape">
                      <wps:wsp>
                        <wps:cNvCnPr/>
                        <wps:spPr>
                          <a:xfrm flipH="1">
                            <a:off x="0" y="0"/>
                            <a:ext cx="515472" cy="330713"/>
                          </a:xfrm>
                          <a:prstGeom prst="straightConnector1">
                            <a:avLst/>
                          </a:prstGeom>
                          <a:ln>
                            <a:solidFill>
                              <a:srgbClr val="FF0000"/>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ADC91D2" id="_x0000_t32" coordsize="21600,21600" o:spt="32" o:oned="t" path="m,l21600,21600e" filled="f">
                  <v:path arrowok="t" fillok="f" o:connecttype="none"/>
                  <o:lock v:ext="edit" shapetype="t"/>
                </v:shapetype>
                <v:shape id="Straight Arrow Connector 9" o:spid="_x0000_s1026" type="#_x0000_t32" style="position:absolute;margin-left:386pt;margin-top:77.4pt;width:40.6pt;height:26.0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" strokecolor="red" strokeweight="1.5pt">
                  <v:stroke endarrow="block" joinstyle="miter"/>
                </v:shape>
              </w:pict>
            </mc:Fallback>
          </mc:AlternateContent>
        </w:r>
      </w:ins>
      <w:ins w:id="523" w:author="Tyler Cole-Frost" w:date="2023-10-19T19:52:00Z">
        <w:r w:rsidR="007B54DB">
          <w:rPr>
            <w:rFonts w:cs="Arial"/>
            <w:color w:val="414155"/>
          </w:rPr>
          <w:br w:type="page"/>
        </w:r>
      </w:ins>
    </w:p>
    <w:p w14:paraId="1E1697A3" w14:textId="5443DAFD" w:rsidR="007B54DB" w:rsidRDefault="007B54DB" w:rsidP="007B54DB">
      <w:pPr>
        <w:pStyle w:val="Heading2"/>
        <w:rPr>
          <w:ins w:id="524" w:author="Tyler Cole-Frost" w:date="2023-10-19T19:52:00Z"/>
        </w:rPr>
      </w:pPr>
      <w:ins w:id="525" w:author="Tyler Cole-Frost" w:date="2023-10-19T19:50:00Z">
        <w:r>
          <w:t xml:space="preserve">How to install Zoom: Android </w:t>
        </w:r>
      </w:ins>
    </w:p>
    <w:p w14:paraId="45812377" w14:textId="628B45EE" w:rsidR="00894B4C" w:rsidRPr="000F582E" w:rsidRDefault="000F582E" w:rsidP="000F582E">
      <w:pPr>
        <w:pStyle w:val="NormalWeb"/>
        <w:shd w:val="clear" w:color="auto" w:fill="FFFFFF"/>
        <w:spacing w:before="0" w:beforeAutospacing="0" w:line="300" w:lineRule="atLeast"/>
        <w:rPr>
          <w:ins w:id="526" w:author="Tyler Cole-Frost" w:date="2023-10-19T19:53:00Z"/>
          <w:rFonts w:ascii="Arial" w:hAnsi="Arial" w:cs="Arial"/>
          <w:color w:val="414155"/>
          <w:rPrChange w:id="527" w:author="Tyler Cole-Frost" w:date="2023-10-19T19:53:00Z">
            <w:rPr>
              <w:ins w:id="528" w:author="Tyler Cole-Frost" w:date="2023-10-19T19:53:00Z"/>
              <w:rFonts w:ascii="AlmadenSans" w:hAnsi="AlmadenSans"/>
              <w:color w:val="414155"/>
            </w:rPr>
          </w:rPrChange>
        </w:rPr>
      </w:pPr>
      <w:ins w:id="529" w:author="Tyler Cole-Frost" w:date="2023-10-19T19:53:00Z">
        <w:r w:rsidRPr="000F582E">
          <w:rPr>
            <w:rFonts w:ascii="Arial" w:hAnsi="Arial" w:cs="Arial"/>
            <w:color w:val="414155"/>
            <w:rPrChange w:id="530" w:author="Tyler Cole-Frost" w:date="2023-10-19T19:53:00Z">
              <w:rPr>
                <w:rFonts w:ascii="AlmadenSans" w:hAnsi="AlmadenSans"/>
                <w:color w:val="414155"/>
              </w:rPr>
            </w:rPrChange>
          </w:rPr>
          <w:t>To download the Zoom mobile app for Android:</w:t>
        </w:r>
      </w:ins>
    </w:p>
    <w:p w14:paraId="0F721931" w14:textId="0B3C9D64" w:rsidR="00894B4C" w:rsidRPr="00894B4C" w:rsidRDefault="000F582E" w:rsidP="00894B4C">
      <w:pPr>
        <w:numPr>
          <w:ilvl w:val="0"/>
          <w:numId w:val="31"/>
        </w:numPr>
        <w:shd w:val="clear" w:color="auto" w:fill="FFFFFF"/>
        <w:spacing w:before="100" w:beforeAutospacing="1" w:after="150" w:line="240" w:lineRule="auto"/>
        <w:rPr>
          <w:ins w:id="531" w:author="Tyler Cole-Frost" w:date="2023-10-19T19:53:00Z"/>
          <w:rFonts w:cs="Arial"/>
          <w:color w:val="212529"/>
          <w:rPrChange w:id="532" w:author="Tyler Cole-Frost" w:date="2023-10-19T20:09:00Z">
            <w:rPr>
              <w:ins w:id="533" w:author="Tyler Cole-Frost" w:date="2023-10-19T19:53:00Z"/>
              <w:rFonts w:ascii="AlmadenSans" w:hAnsi="AlmadenSans"/>
              <w:color w:val="212529"/>
            </w:rPr>
          </w:rPrChange>
        </w:rPr>
      </w:pPr>
      <w:ins w:id="534" w:author="Tyler Cole-Frost" w:date="2023-10-19T19:53:00Z">
        <w:r w:rsidRPr="000F582E">
          <w:rPr>
            <w:rFonts w:cs="Arial"/>
            <w:color w:val="212529"/>
            <w:rPrChange w:id="535" w:author="Tyler Cole-Frost" w:date="2023-10-19T19:53:00Z">
              <w:rPr>
                <w:rFonts w:ascii="AlmadenSans" w:hAnsi="AlmadenSans"/>
                <w:color w:val="212529"/>
              </w:rPr>
            </w:rPrChange>
          </w:rPr>
          <w:t>Tap the </w:t>
        </w:r>
        <w:r w:rsidRPr="000F582E">
          <w:rPr>
            <w:rStyle w:val="Strong"/>
            <w:rFonts w:cs="Arial"/>
            <w:color w:val="212529"/>
            <w:rPrChange w:id="536" w:author="Tyler Cole-Frost" w:date="2023-10-19T19:53:00Z">
              <w:rPr>
                <w:rStyle w:val="Strong"/>
                <w:rFonts w:ascii="AlmadenSans" w:hAnsi="AlmadenSans"/>
                <w:color w:val="212529"/>
              </w:rPr>
            </w:rPrChange>
          </w:rPr>
          <w:fldChar w:fldCharType="begin"/>
        </w:r>
        <w:r w:rsidRPr="000F582E">
          <w:rPr>
            <w:rStyle w:val="Strong"/>
            <w:rFonts w:cs="Arial"/>
            <w:color w:val="212529"/>
            <w:rPrChange w:id="537" w:author="Tyler Cole-Frost" w:date="2023-10-19T19:53:00Z">
              <w:rPr>
                <w:rStyle w:val="Strong"/>
                <w:rFonts w:ascii="AlmadenSans" w:hAnsi="AlmadenSans"/>
                <w:color w:val="212529"/>
              </w:rPr>
            </w:rPrChange>
          </w:rPr>
          <w:instrText>HYPERLINK "https://play.google.com/store" \t "_blank"</w:instrText>
        </w:r>
        <w:r w:rsidRPr="000F582E">
          <w:rPr>
            <w:rStyle w:val="Strong"/>
            <w:rFonts w:cs="Arial"/>
            <w:color w:val="212529"/>
            <w:rPrChange w:id="538" w:author="Tyler Cole-Frost" w:date="2023-10-19T19:53:00Z">
              <w:rPr>
                <w:rStyle w:val="Strong"/>
                <w:rFonts w:ascii="AlmadenSans" w:hAnsi="AlmadenSans"/>
                <w:color w:val="212529"/>
              </w:rPr>
            </w:rPrChange>
          </w:rPr>
        </w:r>
        <w:r w:rsidRPr="000F582E">
          <w:rPr>
            <w:rStyle w:val="Strong"/>
            <w:rFonts w:cs="Arial"/>
            <w:color w:val="212529"/>
            <w:rPrChange w:id="539" w:author="Tyler Cole-Frost" w:date="2023-10-19T19:53:00Z">
              <w:rPr>
                <w:rStyle w:val="Strong"/>
                <w:rFonts w:ascii="AlmadenSans" w:hAnsi="AlmadenSans"/>
                <w:color w:val="212529"/>
              </w:rPr>
            </w:rPrChange>
          </w:rPr>
          <w:fldChar w:fldCharType="separate"/>
        </w:r>
        <w:r w:rsidRPr="000F582E">
          <w:rPr>
            <w:rStyle w:val="Hyperlink"/>
            <w:rFonts w:cs="Arial"/>
            <w:b/>
            <w:bCs/>
            <w:color w:val="0B5CFF"/>
            <w:rPrChange w:id="540" w:author="Tyler Cole-Frost" w:date="2023-10-19T19:53:00Z">
              <w:rPr>
                <w:rStyle w:val="Hyperlink"/>
                <w:rFonts w:ascii="AlmadenSans" w:hAnsi="AlmadenSans"/>
                <w:b/>
                <w:bCs/>
                <w:color w:val="0B5CFF"/>
              </w:rPr>
            </w:rPrChange>
          </w:rPr>
          <w:t>Google Play</w:t>
        </w:r>
        <w:r w:rsidRPr="000F582E">
          <w:rPr>
            <w:rStyle w:val="Strong"/>
            <w:rFonts w:cs="Arial"/>
            <w:color w:val="212529"/>
            <w:rPrChange w:id="541" w:author="Tyler Cole-Frost" w:date="2023-10-19T19:53:00Z">
              <w:rPr>
                <w:rStyle w:val="Strong"/>
                <w:rFonts w:ascii="AlmadenSans" w:hAnsi="AlmadenSans"/>
                <w:color w:val="212529"/>
              </w:rPr>
            </w:rPrChange>
          </w:rPr>
          <w:fldChar w:fldCharType="end"/>
        </w:r>
        <w:r w:rsidRPr="000F582E">
          <w:rPr>
            <w:rFonts w:cs="Arial"/>
            <w:color w:val="212529"/>
            <w:rPrChange w:id="542" w:author="Tyler Cole-Frost" w:date="2023-10-19T19:53:00Z">
              <w:rPr>
                <w:rFonts w:ascii="AlmadenSans" w:hAnsi="AlmadenSans"/>
                <w:color w:val="212529"/>
              </w:rPr>
            </w:rPrChange>
          </w:rPr>
          <w:t> icon.</w:t>
        </w:r>
      </w:ins>
    </w:p>
    <w:p w14:paraId="28B01B27" w14:textId="4879D396" w:rsidR="00894B4C" w:rsidRPr="00894B4C" w:rsidRDefault="000F582E" w:rsidP="00894B4C">
      <w:pPr>
        <w:numPr>
          <w:ilvl w:val="0"/>
          <w:numId w:val="31"/>
        </w:numPr>
        <w:shd w:val="clear" w:color="auto" w:fill="FFFFFF"/>
        <w:spacing w:before="100" w:beforeAutospacing="1" w:after="150" w:line="240" w:lineRule="auto"/>
        <w:rPr>
          <w:ins w:id="543" w:author="Tyler Cole-Frost" w:date="2023-10-19T19:53:00Z"/>
          <w:rFonts w:cs="Arial"/>
          <w:color w:val="212529"/>
          <w:rPrChange w:id="544" w:author="Tyler Cole-Frost" w:date="2023-10-19T20:09:00Z">
            <w:rPr>
              <w:ins w:id="545" w:author="Tyler Cole-Frost" w:date="2023-10-19T19:53:00Z"/>
              <w:rFonts w:ascii="AlmadenSans" w:hAnsi="AlmadenSans"/>
              <w:color w:val="212529"/>
            </w:rPr>
          </w:rPrChange>
        </w:rPr>
      </w:pPr>
      <w:ins w:id="546" w:author="Tyler Cole-Frost" w:date="2023-10-19T19:53:00Z">
        <w:r w:rsidRPr="000F582E">
          <w:rPr>
            <w:rFonts w:cs="Arial"/>
            <w:color w:val="212529"/>
            <w:rPrChange w:id="547" w:author="Tyler Cole-Frost" w:date="2023-10-19T19:53:00Z">
              <w:rPr>
                <w:rFonts w:ascii="AlmadenSans" w:hAnsi="AlmadenSans"/>
                <w:color w:val="212529"/>
              </w:rPr>
            </w:rPrChange>
          </w:rPr>
          <w:t>At the bottom of your screen, tap </w:t>
        </w:r>
        <w:r w:rsidRPr="000F582E">
          <w:rPr>
            <w:rStyle w:val="Strong"/>
            <w:rFonts w:cs="Arial"/>
            <w:color w:val="212529"/>
            <w:rPrChange w:id="548" w:author="Tyler Cole-Frost" w:date="2023-10-19T19:53:00Z">
              <w:rPr>
                <w:rStyle w:val="Strong"/>
                <w:rFonts w:ascii="AlmadenSans" w:hAnsi="AlmadenSans"/>
                <w:color w:val="212529"/>
              </w:rPr>
            </w:rPrChange>
          </w:rPr>
          <w:t>Apps</w:t>
        </w:r>
        <w:r w:rsidRPr="000F582E">
          <w:rPr>
            <w:rFonts w:cs="Arial"/>
            <w:color w:val="212529"/>
            <w:rPrChange w:id="549" w:author="Tyler Cole-Frost" w:date="2023-10-19T19:53:00Z">
              <w:rPr>
                <w:rFonts w:ascii="AlmadenSans" w:hAnsi="AlmadenSans"/>
                <w:color w:val="212529"/>
              </w:rPr>
            </w:rPrChange>
          </w:rPr>
          <w:t>.</w:t>
        </w:r>
      </w:ins>
    </w:p>
    <w:p w14:paraId="2151D09C" w14:textId="68CF9094" w:rsidR="00894B4C" w:rsidRPr="00894B4C" w:rsidRDefault="000F582E" w:rsidP="00894B4C">
      <w:pPr>
        <w:numPr>
          <w:ilvl w:val="0"/>
          <w:numId w:val="31"/>
        </w:numPr>
        <w:shd w:val="clear" w:color="auto" w:fill="FFFFFF"/>
        <w:spacing w:before="100" w:beforeAutospacing="1" w:after="150" w:line="240" w:lineRule="auto"/>
        <w:rPr>
          <w:ins w:id="550" w:author="Tyler Cole-Frost" w:date="2023-10-19T19:53:00Z"/>
          <w:rFonts w:cs="Arial"/>
          <w:color w:val="212529"/>
          <w:rPrChange w:id="551" w:author="Tyler Cole-Frost" w:date="2023-10-19T20:09:00Z">
            <w:rPr>
              <w:ins w:id="552" w:author="Tyler Cole-Frost" w:date="2023-10-19T19:53:00Z"/>
              <w:rFonts w:ascii="AlmadenSans" w:hAnsi="AlmadenSans"/>
              <w:color w:val="212529"/>
            </w:rPr>
          </w:rPrChange>
        </w:rPr>
      </w:pPr>
      <w:ins w:id="553" w:author="Tyler Cole-Frost" w:date="2023-10-19T19:53:00Z">
        <w:r w:rsidRPr="000F582E">
          <w:rPr>
            <w:rFonts w:cs="Arial"/>
            <w:color w:val="212529"/>
            <w:rPrChange w:id="554" w:author="Tyler Cole-Frost" w:date="2023-10-19T19:53:00Z">
              <w:rPr>
                <w:rFonts w:ascii="AlmadenSans" w:hAnsi="AlmadenSans"/>
                <w:color w:val="212529"/>
              </w:rPr>
            </w:rPrChange>
          </w:rPr>
          <w:t>At the top right of your screen, tap the </w:t>
        </w:r>
        <w:r w:rsidRPr="000F582E">
          <w:rPr>
            <w:rStyle w:val="Strong"/>
            <w:rFonts w:cs="Arial"/>
            <w:color w:val="212529"/>
            <w:rPrChange w:id="555" w:author="Tyler Cole-Frost" w:date="2023-10-19T19:53:00Z">
              <w:rPr>
                <w:rStyle w:val="Strong"/>
                <w:rFonts w:ascii="AlmadenSans" w:hAnsi="AlmadenSans"/>
                <w:color w:val="212529"/>
              </w:rPr>
            </w:rPrChange>
          </w:rPr>
          <w:t>Search </w:t>
        </w:r>
        <w:r w:rsidRPr="000F582E">
          <w:rPr>
            <w:rFonts w:cs="Arial"/>
            <w:color w:val="212529"/>
            <w:rPrChange w:id="556" w:author="Tyler Cole-Frost" w:date="2023-10-19T19:53:00Z">
              <w:rPr>
                <w:rFonts w:ascii="AlmadenSans" w:hAnsi="AlmadenSans"/>
                <w:color w:val="212529"/>
              </w:rPr>
            </w:rPrChange>
          </w:rPr>
          <w:t>icon.</w:t>
        </w:r>
      </w:ins>
    </w:p>
    <w:p w14:paraId="09254B19" w14:textId="6093F2B8" w:rsidR="00894B4C" w:rsidRPr="00894B4C" w:rsidRDefault="000F582E" w:rsidP="00894B4C">
      <w:pPr>
        <w:numPr>
          <w:ilvl w:val="0"/>
          <w:numId w:val="31"/>
        </w:numPr>
        <w:shd w:val="clear" w:color="auto" w:fill="FFFFFF"/>
        <w:spacing w:before="100" w:beforeAutospacing="1" w:after="150" w:line="240" w:lineRule="auto"/>
        <w:rPr>
          <w:ins w:id="557" w:author="Tyler Cole-Frost" w:date="2023-10-19T19:53:00Z"/>
          <w:rFonts w:cs="Arial"/>
          <w:color w:val="212529"/>
          <w:rPrChange w:id="558" w:author="Tyler Cole-Frost" w:date="2023-10-19T20:09:00Z">
            <w:rPr>
              <w:ins w:id="559" w:author="Tyler Cole-Frost" w:date="2023-10-19T19:53:00Z"/>
              <w:rFonts w:ascii="AlmadenSans" w:hAnsi="AlmadenSans"/>
              <w:color w:val="212529"/>
            </w:rPr>
          </w:rPrChange>
        </w:rPr>
      </w:pPr>
      <w:ins w:id="560" w:author="Tyler Cole-Frost" w:date="2023-10-19T19:53:00Z">
        <w:r w:rsidRPr="000F582E">
          <w:rPr>
            <w:rFonts w:cs="Arial"/>
            <w:color w:val="212529"/>
            <w:rPrChange w:id="561" w:author="Tyler Cole-Frost" w:date="2023-10-19T19:53:00Z">
              <w:rPr>
                <w:rFonts w:ascii="AlmadenSans" w:hAnsi="AlmadenSans"/>
                <w:color w:val="212529"/>
              </w:rPr>
            </w:rPrChange>
          </w:rPr>
          <w:t>Enter “Zoom” in the search box.</w:t>
        </w:r>
      </w:ins>
    </w:p>
    <w:p w14:paraId="33C17BB8" w14:textId="73782813" w:rsidR="000F582E" w:rsidRPr="000F582E" w:rsidRDefault="000F582E" w:rsidP="000F582E">
      <w:pPr>
        <w:numPr>
          <w:ilvl w:val="0"/>
          <w:numId w:val="31"/>
        </w:numPr>
        <w:shd w:val="clear" w:color="auto" w:fill="FFFFFF"/>
        <w:spacing w:before="100" w:beforeAutospacing="1" w:after="150" w:line="240" w:lineRule="auto"/>
        <w:rPr>
          <w:ins w:id="562" w:author="Tyler Cole-Frost" w:date="2023-10-19T19:53:00Z"/>
          <w:rFonts w:cs="Arial"/>
          <w:color w:val="212529"/>
          <w:rPrChange w:id="563" w:author="Tyler Cole-Frost" w:date="2023-10-19T19:53:00Z">
            <w:rPr>
              <w:ins w:id="564" w:author="Tyler Cole-Frost" w:date="2023-10-19T19:53:00Z"/>
              <w:rFonts w:ascii="AlmadenSans" w:hAnsi="AlmadenSans"/>
              <w:color w:val="212529"/>
            </w:rPr>
          </w:rPrChange>
        </w:rPr>
      </w:pPr>
      <w:ins w:id="565" w:author="Tyler Cole-Frost" w:date="2023-10-19T19:53:00Z">
        <w:r w:rsidRPr="000F582E">
          <w:rPr>
            <w:rFonts w:cs="Arial"/>
            <w:color w:val="212529"/>
            <w:rPrChange w:id="566" w:author="Tyler Cole-Frost" w:date="2023-10-19T19:53:00Z">
              <w:rPr>
                <w:rFonts w:ascii="AlmadenSans" w:hAnsi="AlmadenSans"/>
                <w:color w:val="212529"/>
              </w:rPr>
            </w:rPrChange>
          </w:rPr>
          <w:t>Once your search results appear, tap </w:t>
        </w:r>
        <w:r w:rsidRPr="000F582E">
          <w:rPr>
            <w:rStyle w:val="Strong"/>
            <w:rFonts w:cs="Arial"/>
            <w:color w:val="212529"/>
            <w:rPrChange w:id="567" w:author="Tyler Cole-Frost" w:date="2023-10-19T19:53:00Z">
              <w:rPr>
                <w:rStyle w:val="Strong"/>
                <w:rFonts w:ascii="AlmadenSans" w:hAnsi="AlmadenSans"/>
                <w:color w:val="212529"/>
              </w:rPr>
            </w:rPrChange>
          </w:rPr>
          <w:t>Zoom - One Platform to Connect</w:t>
        </w:r>
        <w:r w:rsidRPr="000F582E">
          <w:rPr>
            <w:rFonts w:cs="Arial"/>
            <w:color w:val="212529"/>
            <w:rPrChange w:id="568" w:author="Tyler Cole-Frost" w:date="2023-10-19T19:53:00Z">
              <w:rPr>
                <w:rFonts w:ascii="AlmadenSans" w:hAnsi="AlmadenSans"/>
                <w:color w:val="212529"/>
              </w:rPr>
            </w:rPrChange>
          </w:rPr>
          <w:t>.</w:t>
        </w:r>
      </w:ins>
    </w:p>
    <w:p w14:paraId="3463EE6A" w14:textId="365133FD" w:rsidR="005C47D0" w:rsidRDefault="000F582E" w:rsidP="005C47D0">
      <w:pPr>
        <w:numPr>
          <w:ilvl w:val="0"/>
          <w:numId w:val="31"/>
        </w:numPr>
        <w:shd w:val="clear" w:color="auto" w:fill="FFFFFF"/>
        <w:spacing w:before="100" w:beforeAutospacing="1" w:after="150" w:line="240" w:lineRule="auto"/>
        <w:rPr>
          <w:ins w:id="569" w:author="Tyler Cole-Frost" w:date="2023-10-20T07:55:00Z"/>
          <w:rFonts w:cs="Arial"/>
          <w:color w:val="212529"/>
        </w:rPr>
      </w:pPr>
      <w:ins w:id="570" w:author="Tyler Cole-Frost" w:date="2023-10-19T19:53:00Z">
        <w:r w:rsidRPr="000F582E">
          <w:rPr>
            <w:rFonts w:cs="Arial"/>
            <w:color w:val="212529"/>
            <w:rPrChange w:id="571" w:author="Tyler Cole-Frost" w:date="2023-10-19T19:53:00Z">
              <w:rPr>
                <w:rFonts w:ascii="AlmadenSans" w:hAnsi="AlmadenSans"/>
                <w:color w:val="212529"/>
              </w:rPr>
            </w:rPrChange>
          </w:rPr>
          <w:t>Tap the </w:t>
        </w:r>
        <w:r w:rsidRPr="000F582E">
          <w:rPr>
            <w:rStyle w:val="Strong"/>
            <w:rFonts w:cs="Arial"/>
            <w:color w:val="212529"/>
            <w:rPrChange w:id="572" w:author="Tyler Cole-Frost" w:date="2023-10-19T19:53:00Z">
              <w:rPr>
                <w:rStyle w:val="Strong"/>
                <w:rFonts w:ascii="AlmadenSans" w:hAnsi="AlmadenSans"/>
                <w:color w:val="212529"/>
              </w:rPr>
            </w:rPrChange>
          </w:rPr>
          <w:t>Install </w:t>
        </w:r>
        <w:r w:rsidRPr="000F582E">
          <w:rPr>
            <w:rFonts w:cs="Arial"/>
            <w:color w:val="212529"/>
            <w:rPrChange w:id="573" w:author="Tyler Cole-Frost" w:date="2023-10-19T19:53:00Z">
              <w:rPr>
                <w:rFonts w:ascii="AlmadenSans" w:hAnsi="AlmadenSans"/>
                <w:color w:val="212529"/>
              </w:rPr>
            </w:rPrChange>
          </w:rPr>
          <w:t>button.</w:t>
        </w:r>
      </w:ins>
    </w:p>
    <w:p w14:paraId="3674B2D2" w14:textId="2AD9F9D7" w:rsidR="000F582E" w:rsidRPr="005C47D0" w:rsidRDefault="000F582E" w:rsidP="005C47D0">
      <w:pPr>
        <w:numPr>
          <w:ilvl w:val="0"/>
          <w:numId w:val="31"/>
        </w:numPr>
        <w:shd w:val="clear" w:color="auto" w:fill="FFFFFF"/>
        <w:spacing w:before="100" w:beforeAutospacing="1" w:after="150" w:line="240" w:lineRule="auto"/>
        <w:rPr>
          <w:ins w:id="574" w:author="Tyler Cole-Frost" w:date="2023-10-19T19:53:00Z"/>
          <w:rFonts w:cs="Arial"/>
          <w:color w:val="212529"/>
          <w:rPrChange w:id="575" w:author="Tyler Cole-Frost" w:date="2023-10-20T07:55:00Z">
            <w:rPr>
              <w:ins w:id="576" w:author="Tyler Cole-Frost" w:date="2023-10-19T19:53:00Z"/>
              <w:rFonts w:ascii="AlmadenSans" w:hAnsi="AlmadenSans"/>
              <w:color w:val="212529"/>
            </w:rPr>
          </w:rPrChange>
        </w:rPr>
      </w:pPr>
      <w:ins w:id="577" w:author="Tyler Cole-Frost" w:date="2023-10-19T19:53:00Z">
        <w:r w:rsidRPr="005C47D0">
          <w:rPr>
            <w:rFonts w:cs="Arial"/>
            <w:color w:val="212529"/>
            <w:rPrChange w:id="578" w:author="Tyler Cole-Frost" w:date="2023-10-20T07:55:00Z">
              <w:rPr>
                <w:rFonts w:ascii="AlmadenSans" w:hAnsi="AlmadenSans"/>
                <w:color w:val="212529"/>
              </w:rPr>
            </w:rPrChange>
          </w:rPr>
          <w:t>Tap </w:t>
        </w:r>
        <w:r w:rsidRPr="005C47D0">
          <w:rPr>
            <w:rStyle w:val="Strong"/>
            <w:rFonts w:cs="Arial"/>
            <w:color w:val="212529"/>
            <w:rPrChange w:id="579" w:author="Tyler Cole-Frost" w:date="2023-10-20T07:55:00Z">
              <w:rPr>
                <w:rStyle w:val="Strong"/>
                <w:rFonts w:ascii="AlmadenSans" w:hAnsi="AlmadenSans"/>
                <w:color w:val="212529"/>
              </w:rPr>
            </w:rPrChange>
          </w:rPr>
          <w:t>Accept</w:t>
        </w:r>
        <w:r w:rsidRPr="005C47D0">
          <w:rPr>
            <w:rFonts w:cs="Arial"/>
            <w:color w:val="212529"/>
            <w:rPrChange w:id="580" w:author="Tyler Cole-Frost" w:date="2023-10-20T07:55:00Z">
              <w:rPr>
                <w:rFonts w:ascii="AlmadenSans" w:hAnsi="AlmadenSans"/>
                <w:color w:val="212529"/>
              </w:rPr>
            </w:rPrChange>
          </w:rPr>
          <w:t> to confirm the installation.</w:t>
        </w:r>
        <w:r w:rsidRPr="005C47D0">
          <w:rPr>
            <w:rFonts w:cs="Arial"/>
            <w:color w:val="212529"/>
            <w:rPrChange w:id="581" w:author="Tyler Cole-Frost" w:date="2023-10-20T07:55:00Z">
              <w:rPr>
                <w:rFonts w:ascii="AlmadenSans" w:hAnsi="AlmadenSans"/>
                <w:color w:val="212529"/>
              </w:rPr>
            </w:rPrChange>
          </w:rPr>
          <w:br/>
          <w:t>Zoom will start to download on your Android device.</w:t>
        </w:r>
        <w:r w:rsidRPr="005C47D0">
          <w:rPr>
            <w:rFonts w:cs="Arial"/>
            <w:color w:val="212529"/>
            <w:rPrChange w:id="582" w:author="Tyler Cole-Frost" w:date="2023-10-20T07:55:00Z">
              <w:rPr>
                <w:rFonts w:ascii="AlmadenSans" w:hAnsi="AlmadenSans"/>
                <w:color w:val="212529"/>
              </w:rPr>
            </w:rPrChange>
          </w:rPr>
          <w:br/>
        </w:r>
        <w:r w:rsidRPr="005C47D0">
          <w:rPr>
            <w:rStyle w:val="Strong"/>
            <w:rFonts w:cs="Arial"/>
            <w:color w:val="212529"/>
            <w:rPrChange w:id="583" w:author="Tyler Cole-Frost" w:date="2023-10-20T07:55:00Z">
              <w:rPr>
                <w:rStyle w:val="Strong"/>
                <w:rFonts w:ascii="AlmadenSans" w:hAnsi="AlmadenSans"/>
                <w:color w:val="212529"/>
              </w:rPr>
            </w:rPrChange>
          </w:rPr>
          <w:t>Note</w:t>
        </w:r>
        <w:r w:rsidRPr="005C47D0">
          <w:rPr>
            <w:rFonts w:cs="Arial"/>
            <w:color w:val="212529"/>
            <w:rPrChange w:id="584" w:author="Tyler Cole-Frost" w:date="2023-10-20T07:55:00Z">
              <w:rPr>
                <w:rFonts w:ascii="AlmadenSans" w:hAnsi="AlmadenSans"/>
                <w:color w:val="212529"/>
              </w:rPr>
            </w:rPrChange>
          </w:rPr>
          <w:t xml:space="preserve">: When the Zoom mobile app finishes the installation, the Zoom app icon will appear on your </w:t>
        </w:r>
        <w:proofErr w:type="gramStart"/>
        <w:r w:rsidRPr="005C47D0">
          <w:rPr>
            <w:rFonts w:cs="Arial"/>
            <w:color w:val="212529"/>
            <w:rPrChange w:id="585" w:author="Tyler Cole-Frost" w:date="2023-10-20T07:55:00Z">
              <w:rPr>
                <w:rFonts w:ascii="AlmadenSans" w:hAnsi="AlmadenSans"/>
                <w:color w:val="212529"/>
              </w:rPr>
            </w:rPrChange>
          </w:rPr>
          <w:t>Home</w:t>
        </w:r>
        <w:proofErr w:type="gramEnd"/>
        <w:r w:rsidRPr="005C47D0">
          <w:rPr>
            <w:rFonts w:cs="Arial"/>
            <w:color w:val="212529"/>
            <w:rPrChange w:id="586" w:author="Tyler Cole-Frost" w:date="2023-10-20T07:55:00Z">
              <w:rPr>
                <w:rFonts w:ascii="AlmadenSans" w:hAnsi="AlmadenSans"/>
                <w:color w:val="212529"/>
              </w:rPr>
            </w:rPrChange>
          </w:rPr>
          <w:t xml:space="preserve"> screen.</w:t>
        </w:r>
      </w:ins>
    </w:p>
    <w:p w14:paraId="35FCE50D" w14:textId="41F677F6" w:rsidR="000F582E" w:rsidRPr="000F582E" w:rsidRDefault="000F582E" w:rsidP="000F582E">
      <w:pPr>
        <w:numPr>
          <w:ilvl w:val="0"/>
          <w:numId w:val="31"/>
        </w:numPr>
        <w:shd w:val="clear" w:color="auto" w:fill="FFFFFF"/>
        <w:spacing w:before="100" w:beforeAutospacing="1" w:after="150" w:line="240" w:lineRule="auto"/>
        <w:rPr>
          <w:ins w:id="587" w:author="Tyler Cole-Frost" w:date="2023-10-19T19:53:00Z"/>
          <w:rFonts w:cs="Arial"/>
          <w:color w:val="212529"/>
          <w:rPrChange w:id="588" w:author="Tyler Cole-Frost" w:date="2023-10-19T19:53:00Z">
            <w:rPr>
              <w:ins w:id="589" w:author="Tyler Cole-Frost" w:date="2023-10-19T19:53:00Z"/>
              <w:rFonts w:ascii="AlmadenSans" w:hAnsi="AlmadenSans"/>
              <w:color w:val="212529"/>
            </w:rPr>
          </w:rPrChange>
        </w:rPr>
      </w:pPr>
      <w:ins w:id="590" w:author="Tyler Cole-Frost" w:date="2023-10-19T19:53:00Z">
        <w:r w:rsidRPr="000F582E">
          <w:rPr>
            <w:rFonts w:cs="Arial"/>
            <w:color w:val="212529"/>
            <w:rPrChange w:id="591" w:author="Tyler Cole-Frost" w:date="2023-10-19T19:53:00Z">
              <w:rPr>
                <w:rFonts w:ascii="AlmadenSans" w:hAnsi="AlmadenSans"/>
                <w:color w:val="212529"/>
              </w:rPr>
            </w:rPrChange>
          </w:rPr>
          <w:t>After you finish downloading the Zoom mobile app, you can access and begin using Zoom by the following methods:</w:t>
        </w:r>
      </w:ins>
    </w:p>
    <w:p w14:paraId="41EBF77E" w14:textId="417A8EDD" w:rsidR="000F582E" w:rsidRPr="000F582E" w:rsidRDefault="000F582E" w:rsidP="000F582E">
      <w:pPr>
        <w:numPr>
          <w:ilvl w:val="1"/>
          <w:numId w:val="31"/>
        </w:numPr>
        <w:shd w:val="clear" w:color="auto" w:fill="FFFFFF"/>
        <w:spacing w:before="100" w:beforeAutospacing="1" w:after="150" w:line="240" w:lineRule="auto"/>
        <w:rPr>
          <w:ins w:id="592" w:author="Tyler Cole-Frost" w:date="2023-10-19T19:53:00Z"/>
          <w:rFonts w:cs="Arial"/>
          <w:color w:val="212529"/>
          <w:rPrChange w:id="593" w:author="Tyler Cole-Frost" w:date="2023-10-19T19:53:00Z">
            <w:rPr>
              <w:ins w:id="594" w:author="Tyler Cole-Frost" w:date="2023-10-19T19:53:00Z"/>
              <w:rFonts w:ascii="AlmadenSans" w:hAnsi="AlmadenSans"/>
              <w:color w:val="212529"/>
            </w:rPr>
          </w:rPrChange>
        </w:rPr>
      </w:pPr>
      <w:ins w:id="595" w:author="Tyler Cole-Frost" w:date="2023-10-19T19:53:00Z">
        <w:r w:rsidRPr="000F582E">
          <w:rPr>
            <w:rFonts w:cs="Arial"/>
            <w:color w:val="212529"/>
            <w:rPrChange w:id="596" w:author="Tyler Cole-Frost" w:date="2023-10-19T19:53:00Z">
              <w:rPr>
                <w:rFonts w:ascii="AlmadenSans" w:hAnsi="AlmadenSans"/>
                <w:color w:val="212529"/>
              </w:rPr>
            </w:rPrChange>
          </w:rPr>
          <w:t>If you stayed on Zoom’s Google Play page, tap </w:t>
        </w:r>
        <w:r w:rsidRPr="000F582E">
          <w:rPr>
            <w:rStyle w:val="Strong"/>
            <w:rFonts w:cs="Arial"/>
            <w:color w:val="212529"/>
            <w:rPrChange w:id="597" w:author="Tyler Cole-Frost" w:date="2023-10-19T19:53:00Z">
              <w:rPr>
                <w:rStyle w:val="Strong"/>
                <w:rFonts w:ascii="AlmadenSans" w:hAnsi="AlmadenSans"/>
                <w:color w:val="212529"/>
              </w:rPr>
            </w:rPrChange>
          </w:rPr>
          <w:t>Open</w:t>
        </w:r>
        <w:r w:rsidRPr="000F582E">
          <w:rPr>
            <w:rFonts w:cs="Arial"/>
            <w:color w:val="212529"/>
            <w:rPrChange w:id="598" w:author="Tyler Cole-Frost" w:date="2023-10-19T19:53:00Z">
              <w:rPr>
                <w:rFonts w:ascii="AlmadenSans" w:hAnsi="AlmadenSans"/>
                <w:color w:val="212529"/>
              </w:rPr>
            </w:rPrChange>
          </w:rPr>
          <w:t>.</w:t>
        </w:r>
      </w:ins>
    </w:p>
    <w:p w14:paraId="14827976" w14:textId="259BA334" w:rsidR="000F582E" w:rsidRPr="000F582E" w:rsidRDefault="000F582E" w:rsidP="000F582E">
      <w:pPr>
        <w:numPr>
          <w:ilvl w:val="1"/>
          <w:numId w:val="31"/>
        </w:numPr>
        <w:shd w:val="clear" w:color="auto" w:fill="FFFFFF"/>
        <w:spacing w:before="100" w:beforeAutospacing="1" w:after="150" w:line="240" w:lineRule="auto"/>
        <w:rPr>
          <w:ins w:id="599" w:author="Tyler Cole-Frost" w:date="2023-10-19T19:53:00Z"/>
          <w:rFonts w:cs="Arial"/>
          <w:color w:val="212529"/>
          <w:rPrChange w:id="600" w:author="Tyler Cole-Frost" w:date="2023-10-19T19:53:00Z">
            <w:rPr>
              <w:ins w:id="601" w:author="Tyler Cole-Frost" w:date="2023-10-19T19:53:00Z"/>
              <w:rFonts w:ascii="AlmadenSans" w:hAnsi="AlmadenSans"/>
              <w:color w:val="212529"/>
            </w:rPr>
          </w:rPrChange>
        </w:rPr>
      </w:pPr>
      <w:ins w:id="602" w:author="Tyler Cole-Frost" w:date="2023-10-19T19:53:00Z">
        <w:r w:rsidRPr="000F582E">
          <w:rPr>
            <w:rFonts w:cs="Arial"/>
            <w:color w:val="212529"/>
            <w:rPrChange w:id="603" w:author="Tyler Cole-Frost" w:date="2023-10-19T19:53:00Z">
              <w:rPr>
                <w:rFonts w:ascii="AlmadenSans" w:hAnsi="AlmadenSans"/>
                <w:color w:val="212529"/>
              </w:rPr>
            </w:rPrChange>
          </w:rPr>
          <w:t xml:space="preserve">If you exited Google Play, tap the Zoom mobile app icon on your </w:t>
        </w:r>
        <w:proofErr w:type="gramStart"/>
        <w:r w:rsidRPr="000F582E">
          <w:rPr>
            <w:rFonts w:cs="Arial"/>
            <w:color w:val="212529"/>
            <w:rPrChange w:id="604" w:author="Tyler Cole-Frost" w:date="2023-10-19T19:53:00Z">
              <w:rPr>
                <w:rFonts w:ascii="AlmadenSans" w:hAnsi="AlmadenSans"/>
                <w:color w:val="212529"/>
              </w:rPr>
            </w:rPrChange>
          </w:rPr>
          <w:t>Home</w:t>
        </w:r>
        <w:proofErr w:type="gramEnd"/>
        <w:r w:rsidRPr="000F582E">
          <w:rPr>
            <w:rFonts w:cs="Arial"/>
            <w:color w:val="212529"/>
            <w:rPrChange w:id="605" w:author="Tyler Cole-Frost" w:date="2023-10-19T19:53:00Z">
              <w:rPr>
                <w:rFonts w:ascii="AlmadenSans" w:hAnsi="AlmadenSans"/>
                <w:color w:val="212529"/>
              </w:rPr>
            </w:rPrChange>
          </w:rPr>
          <w:t xml:space="preserve"> screen.</w:t>
        </w:r>
      </w:ins>
    </w:p>
    <w:p w14:paraId="6C7A71CA" w14:textId="64C8A8D2" w:rsidR="000F582E" w:rsidRDefault="005C47D0" w:rsidP="000F582E">
      <w:pPr>
        <w:pStyle w:val="NormalWeb"/>
        <w:shd w:val="clear" w:color="auto" w:fill="FFFFFF"/>
        <w:spacing w:before="0" w:beforeAutospacing="0" w:line="300" w:lineRule="atLeast"/>
        <w:rPr>
          <w:ins w:id="606" w:author="Tyler Cole-Frost" w:date="2023-10-20T07:56:00Z"/>
          <w:rFonts w:ascii="Arial" w:hAnsi="Arial" w:cs="Arial"/>
          <w:color w:val="414155"/>
        </w:rPr>
      </w:pPr>
      <w:ins w:id="607" w:author="Tyler Cole-Frost" w:date="2023-10-19T20:06:00Z">
        <w:r>
          <w:rPr>
            <w:rFonts w:ascii="Arial" w:hAnsi="Arial" w:cs="Arial"/>
            <w:noProof/>
            <w:color w:val="414155"/>
          </w:rPr>
          <w:drawing>
            <wp:anchor distT="0" distB="0" distL="114300" distR="114300" simplePos="0" relativeHeight="251666432" behindDoc="1" locked="0" layoutInCell="1" allowOverlap="1" wp14:anchorId="2C743D74" wp14:editId="7CD2CD1F">
              <wp:simplePos x="0" y="0"/>
              <wp:positionH relativeFrom="margin">
                <wp:posOffset>19009</wp:posOffset>
              </wp:positionH>
              <wp:positionV relativeFrom="paragraph">
                <wp:posOffset>406360</wp:posOffset>
              </wp:positionV>
              <wp:extent cx="2353945" cy="4084955"/>
              <wp:effectExtent l="0" t="0" r="8255" b="0"/>
              <wp:wrapTight wrapText="bothSides">
                <wp:wrapPolygon edited="0">
                  <wp:start x="0" y="0"/>
                  <wp:lineTo x="0" y="21456"/>
                  <wp:lineTo x="21501" y="21456"/>
                  <wp:lineTo x="21501" y="0"/>
                  <wp:lineTo x="0" y="0"/>
                </wp:wrapPolygon>
              </wp:wrapTight>
              <wp:docPr id="220999992" name="Picture 10"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999992" name="Picture 10" descr="A screenshot of a phon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53945" cy="4084955"/>
                      </a:xfrm>
                      <a:prstGeom prst="rect">
                        <a:avLst/>
                      </a:prstGeom>
                    </pic:spPr>
                  </pic:pic>
                </a:graphicData>
              </a:graphic>
              <wp14:sizeRelH relativeFrom="page">
                <wp14:pctWidth>0</wp14:pctWidth>
              </wp14:sizeRelH>
              <wp14:sizeRelV relativeFrom="page">
                <wp14:pctHeight>0</wp14:pctHeight>
              </wp14:sizeRelV>
            </wp:anchor>
          </w:drawing>
        </w:r>
      </w:ins>
      <w:ins w:id="608" w:author="Tyler Cole-Frost" w:date="2023-10-19T19:53:00Z">
        <w:r w:rsidR="000F582E" w:rsidRPr="000F582E">
          <w:rPr>
            <w:rFonts w:ascii="Arial" w:hAnsi="Arial" w:cs="Arial"/>
            <w:color w:val="414155"/>
            <w:rPrChange w:id="609" w:author="Tyler Cole-Frost" w:date="2023-10-19T19:53:00Z">
              <w:rPr>
                <w:rFonts w:ascii="AlmadenSans" w:hAnsi="AlmadenSans"/>
                <w:color w:val="414155"/>
              </w:rPr>
            </w:rPrChange>
          </w:rPr>
          <w:t>If you're new to the Zoom Android app, take a look at our </w:t>
        </w:r>
        <w:r w:rsidR="000F582E" w:rsidRPr="000F582E">
          <w:rPr>
            <w:rFonts w:ascii="Arial" w:hAnsi="Arial" w:cs="Arial"/>
            <w:color w:val="414155"/>
            <w:rPrChange w:id="610" w:author="Tyler Cole-Frost" w:date="2023-10-19T19:53:00Z">
              <w:rPr>
                <w:rFonts w:ascii="AlmadenSans" w:hAnsi="AlmadenSans"/>
                <w:color w:val="414155"/>
              </w:rPr>
            </w:rPrChange>
          </w:rPr>
          <w:fldChar w:fldCharType="begin"/>
        </w:r>
        <w:r w:rsidR="000F582E" w:rsidRPr="000F582E">
          <w:rPr>
            <w:rFonts w:ascii="Arial" w:hAnsi="Arial" w:cs="Arial"/>
            <w:color w:val="414155"/>
            <w:rPrChange w:id="611" w:author="Tyler Cole-Frost" w:date="2023-10-19T19:53:00Z">
              <w:rPr>
                <w:rFonts w:ascii="AlmadenSans" w:hAnsi="AlmadenSans"/>
                <w:color w:val="414155"/>
              </w:rPr>
            </w:rPrChange>
          </w:rPr>
          <w:instrText>HYPERLINK "https://support.zoom.us/hc/en-us/articles/200942759" \t "_self"</w:instrText>
        </w:r>
        <w:r w:rsidR="000F582E" w:rsidRPr="000F582E">
          <w:rPr>
            <w:rFonts w:ascii="Arial" w:hAnsi="Arial" w:cs="Arial"/>
            <w:color w:val="414155"/>
            <w:rPrChange w:id="612" w:author="Tyler Cole-Frost" w:date="2023-10-19T19:53:00Z">
              <w:rPr>
                <w:rFonts w:ascii="AlmadenSans" w:hAnsi="AlmadenSans"/>
                <w:color w:val="414155"/>
              </w:rPr>
            </w:rPrChange>
          </w:rPr>
        </w:r>
        <w:r w:rsidR="000F582E" w:rsidRPr="000F582E">
          <w:rPr>
            <w:rFonts w:ascii="Arial" w:hAnsi="Arial" w:cs="Arial"/>
            <w:color w:val="414155"/>
            <w:rPrChange w:id="613" w:author="Tyler Cole-Frost" w:date="2023-10-19T19:53:00Z">
              <w:rPr>
                <w:rFonts w:ascii="AlmadenSans" w:hAnsi="AlmadenSans"/>
                <w:color w:val="414155"/>
              </w:rPr>
            </w:rPrChange>
          </w:rPr>
          <w:fldChar w:fldCharType="separate"/>
        </w:r>
        <w:r w:rsidR="000F582E" w:rsidRPr="000F582E">
          <w:rPr>
            <w:rStyle w:val="Hyperlink"/>
            <w:rFonts w:ascii="Arial" w:eastAsiaTheme="majorEastAsia" w:hAnsi="Arial" w:cs="Arial"/>
            <w:color w:val="0B5CFF"/>
            <w:rPrChange w:id="614" w:author="Tyler Cole-Frost" w:date="2023-10-19T19:53:00Z">
              <w:rPr>
                <w:rStyle w:val="Hyperlink"/>
                <w:rFonts w:ascii="AlmadenSans" w:eastAsiaTheme="majorEastAsia" w:hAnsi="AlmadenSans"/>
                <w:color w:val="0B5CFF"/>
              </w:rPr>
            </w:rPrChange>
          </w:rPr>
          <w:t>getting started guide</w:t>
        </w:r>
        <w:r w:rsidR="000F582E" w:rsidRPr="000F582E">
          <w:rPr>
            <w:rFonts w:ascii="Arial" w:hAnsi="Arial" w:cs="Arial"/>
            <w:color w:val="414155"/>
            <w:rPrChange w:id="615" w:author="Tyler Cole-Frost" w:date="2023-10-19T19:53:00Z">
              <w:rPr>
                <w:rFonts w:ascii="AlmadenSans" w:hAnsi="AlmadenSans"/>
                <w:color w:val="414155"/>
              </w:rPr>
            </w:rPrChange>
          </w:rPr>
          <w:fldChar w:fldCharType="end"/>
        </w:r>
        <w:r w:rsidR="000F582E" w:rsidRPr="000F582E">
          <w:rPr>
            <w:rFonts w:ascii="Arial" w:hAnsi="Arial" w:cs="Arial"/>
            <w:color w:val="414155"/>
            <w:rPrChange w:id="616" w:author="Tyler Cole-Frost" w:date="2023-10-19T19:53:00Z">
              <w:rPr>
                <w:rFonts w:ascii="AlmadenSans" w:hAnsi="AlmadenSans"/>
                <w:color w:val="414155"/>
              </w:rPr>
            </w:rPrChange>
          </w:rPr>
          <w:t> for the next steps on how to use the Zoom Android app after you have downloaded it.</w:t>
        </w:r>
      </w:ins>
    </w:p>
    <w:p w14:paraId="395CC050" w14:textId="469BDF0C" w:rsidR="005C47D0" w:rsidRDefault="005C47D0" w:rsidP="000F582E">
      <w:pPr>
        <w:pStyle w:val="NormalWeb"/>
        <w:shd w:val="clear" w:color="auto" w:fill="FFFFFF"/>
        <w:spacing w:before="0" w:beforeAutospacing="0" w:line="300" w:lineRule="atLeast"/>
        <w:rPr>
          <w:ins w:id="617" w:author="Tyler Cole-Frost" w:date="2023-10-20T07:56:00Z"/>
          <w:rFonts w:ascii="Arial" w:hAnsi="Arial" w:cs="Arial"/>
          <w:color w:val="414155"/>
        </w:rPr>
      </w:pPr>
    </w:p>
    <w:p w14:paraId="206494BD" w14:textId="11FC5A5C" w:rsidR="005C47D0" w:rsidRDefault="005C47D0" w:rsidP="000F582E">
      <w:pPr>
        <w:pStyle w:val="NormalWeb"/>
        <w:shd w:val="clear" w:color="auto" w:fill="FFFFFF"/>
        <w:spacing w:before="0" w:beforeAutospacing="0" w:line="300" w:lineRule="atLeast"/>
        <w:rPr>
          <w:ins w:id="618" w:author="Tyler Cole-Frost" w:date="2023-10-20T07:56:00Z"/>
          <w:rFonts w:ascii="Arial" w:hAnsi="Arial" w:cs="Arial"/>
          <w:color w:val="414155"/>
        </w:rPr>
      </w:pPr>
    </w:p>
    <w:p w14:paraId="688CAD02" w14:textId="77777777" w:rsidR="005C47D0" w:rsidRDefault="005C47D0" w:rsidP="000F582E">
      <w:pPr>
        <w:pStyle w:val="NormalWeb"/>
        <w:shd w:val="clear" w:color="auto" w:fill="FFFFFF"/>
        <w:spacing w:before="0" w:beforeAutospacing="0" w:line="300" w:lineRule="atLeast"/>
        <w:rPr>
          <w:ins w:id="619" w:author="Tyler Cole-Frost" w:date="2023-10-20T07:56:00Z"/>
          <w:rFonts w:ascii="Arial" w:hAnsi="Arial" w:cs="Arial"/>
          <w:color w:val="414155"/>
        </w:rPr>
      </w:pPr>
    </w:p>
    <w:p w14:paraId="15AC8D56" w14:textId="77777777" w:rsidR="005C47D0" w:rsidRDefault="005C47D0" w:rsidP="000F582E">
      <w:pPr>
        <w:pStyle w:val="NormalWeb"/>
        <w:shd w:val="clear" w:color="auto" w:fill="FFFFFF"/>
        <w:spacing w:before="0" w:beforeAutospacing="0" w:line="300" w:lineRule="atLeast"/>
        <w:rPr>
          <w:ins w:id="620" w:author="Tyler Cole-Frost" w:date="2023-10-20T07:56:00Z"/>
          <w:rFonts w:ascii="Arial" w:hAnsi="Arial" w:cs="Arial"/>
          <w:color w:val="414155"/>
        </w:rPr>
      </w:pPr>
    </w:p>
    <w:p w14:paraId="07C1E9DA" w14:textId="77777777" w:rsidR="005C47D0" w:rsidRDefault="005C47D0" w:rsidP="000F582E">
      <w:pPr>
        <w:pStyle w:val="NormalWeb"/>
        <w:shd w:val="clear" w:color="auto" w:fill="FFFFFF"/>
        <w:spacing w:before="0" w:beforeAutospacing="0" w:line="300" w:lineRule="atLeast"/>
        <w:rPr>
          <w:ins w:id="621" w:author="Tyler Cole-Frost" w:date="2023-10-20T07:56:00Z"/>
          <w:rFonts w:ascii="Arial" w:hAnsi="Arial" w:cs="Arial"/>
          <w:color w:val="414155"/>
        </w:rPr>
      </w:pPr>
    </w:p>
    <w:p w14:paraId="3EC90B14" w14:textId="77777777" w:rsidR="005C47D0" w:rsidRDefault="005C47D0" w:rsidP="000F582E">
      <w:pPr>
        <w:pStyle w:val="NormalWeb"/>
        <w:shd w:val="clear" w:color="auto" w:fill="FFFFFF"/>
        <w:spacing w:before="0" w:beforeAutospacing="0" w:line="300" w:lineRule="atLeast"/>
        <w:rPr>
          <w:ins w:id="622" w:author="Tyler Cole-Frost" w:date="2023-10-20T07:56:00Z"/>
          <w:rFonts w:ascii="Arial" w:hAnsi="Arial" w:cs="Arial"/>
          <w:color w:val="414155"/>
        </w:rPr>
      </w:pPr>
    </w:p>
    <w:p w14:paraId="315C099B" w14:textId="77777777" w:rsidR="005C47D0" w:rsidRDefault="005C47D0" w:rsidP="000F582E">
      <w:pPr>
        <w:pStyle w:val="NormalWeb"/>
        <w:shd w:val="clear" w:color="auto" w:fill="FFFFFF"/>
        <w:spacing w:before="0" w:beforeAutospacing="0" w:line="300" w:lineRule="atLeast"/>
        <w:rPr>
          <w:ins w:id="623" w:author="Tyler Cole-Frost" w:date="2023-10-20T07:56:00Z"/>
          <w:rFonts w:ascii="Arial" w:hAnsi="Arial" w:cs="Arial"/>
          <w:color w:val="414155"/>
        </w:rPr>
      </w:pPr>
    </w:p>
    <w:p w14:paraId="076C5A79" w14:textId="77777777" w:rsidR="005C47D0" w:rsidRDefault="005C47D0" w:rsidP="000F582E">
      <w:pPr>
        <w:pStyle w:val="NormalWeb"/>
        <w:shd w:val="clear" w:color="auto" w:fill="FFFFFF"/>
        <w:spacing w:before="0" w:beforeAutospacing="0" w:line="300" w:lineRule="atLeast"/>
        <w:rPr>
          <w:ins w:id="624" w:author="Tyler Cole-Frost" w:date="2023-10-20T07:56:00Z"/>
          <w:rFonts w:ascii="Arial" w:hAnsi="Arial" w:cs="Arial"/>
          <w:color w:val="414155"/>
        </w:rPr>
      </w:pPr>
    </w:p>
    <w:p w14:paraId="4F64AD3F" w14:textId="77777777" w:rsidR="005C47D0" w:rsidRDefault="005C47D0" w:rsidP="000F582E">
      <w:pPr>
        <w:pStyle w:val="NormalWeb"/>
        <w:shd w:val="clear" w:color="auto" w:fill="FFFFFF"/>
        <w:spacing w:before="0" w:beforeAutospacing="0" w:line="300" w:lineRule="atLeast"/>
        <w:rPr>
          <w:ins w:id="625" w:author="Tyler Cole-Frost" w:date="2023-10-20T07:56:00Z"/>
          <w:rFonts w:ascii="Arial" w:hAnsi="Arial" w:cs="Arial"/>
          <w:color w:val="414155"/>
        </w:rPr>
      </w:pPr>
    </w:p>
    <w:p w14:paraId="78DBD24A" w14:textId="77777777" w:rsidR="005C47D0" w:rsidRPr="000F582E" w:rsidRDefault="005C47D0" w:rsidP="000F582E">
      <w:pPr>
        <w:pStyle w:val="NormalWeb"/>
        <w:shd w:val="clear" w:color="auto" w:fill="FFFFFF"/>
        <w:spacing w:before="0" w:beforeAutospacing="0" w:line="300" w:lineRule="atLeast"/>
        <w:rPr>
          <w:ins w:id="626" w:author="Tyler Cole-Frost" w:date="2023-10-19T19:53:00Z"/>
          <w:rFonts w:ascii="Arial" w:hAnsi="Arial" w:cs="Arial"/>
          <w:color w:val="414155"/>
          <w:rPrChange w:id="627" w:author="Tyler Cole-Frost" w:date="2023-10-19T19:53:00Z">
            <w:rPr>
              <w:ins w:id="628" w:author="Tyler Cole-Frost" w:date="2023-10-19T19:53:00Z"/>
              <w:rFonts w:ascii="AlmadenSans" w:hAnsi="AlmadenSans"/>
              <w:color w:val="414155"/>
            </w:rPr>
          </w:rPrChange>
        </w:rPr>
      </w:pPr>
    </w:p>
    <w:p w14:paraId="6BCB5103" w14:textId="19FF89A3" w:rsidR="007B54DB" w:rsidRPr="007B54DB" w:rsidRDefault="007B54DB" w:rsidP="007B54DB">
      <w:pPr>
        <w:rPr>
          <w:ins w:id="629" w:author="Tyler Cole-Frost" w:date="2023-10-19T19:50:00Z"/>
        </w:rPr>
        <w:pPrChange w:id="630" w:author="Tyler Cole-Frost" w:date="2023-10-19T19:52:00Z">
          <w:pPr>
            <w:pStyle w:val="Heading1"/>
          </w:pPr>
        </w:pPrChange>
      </w:pPr>
    </w:p>
    <w:p w14:paraId="56AF4BBE" w14:textId="740F1327" w:rsidR="00EA59E4" w:rsidRDefault="00EA59E4">
      <w:pPr>
        <w:pStyle w:val="Heading1"/>
        <w:rPr>
          <w:ins w:id="631" w:author="Tyler Cole-Frost" w:date="2023-10-20T07:56:00Z"/>
        </w:rPr>
      </w:pPr>
      <w:ins w:id="632" w:author="Tyler Cole-Frost" w:date="2023-10-19T19:03:00Z">
        <w:r>
          <w:t xml:space="preserve">Getting </w:t>
        </w:r>
      </w:ins>
      <w:ins w:id="633" w:author="Tyler Cole-Frost" w:date="2023-10-19T19:04:00Z">
        <w:r>
          <w:t>started guide</w:t>
        </w:r>
      </w:ins>
    </w:p>
    <w:p w14:paraId="59220C96" w14:textId="1504D358" w:rsidR="005C47D0" w:rsidRDefault="005C47D0">
      <w:pPr>
        <w:spacing w:after="160"/>
        <w:rPr>
          <w:ins w:id="634" w:author="Tyler Cole-Frost" w:date="2023-10-20T07:56:00Z"/>
        </w:rPr>
      </w:pPr>
      <w:ins w:id="635" w:author="Tyler Cole-Frost" w:date="2023-10-20T07:56:00Z">
        <w:r>
          <w:br w:type="page"/>
        </w:r>
      </w:ins>
    </w:p>
    <w:p w14:paraId="752C89EB" w14:textId="77777777" w:rsidR="005C47D0" w:rsidRPr="005C47D0" w:rsidRDefault="005C47D0" w:rsidP="005C47D0">
      <w:pPr>
        <w:rPr>
          <w:ins w:id="636" w:author="Tyler Cole-Frost" w:date="2023-10-19T19:03:00Z"/>
        </w:rPr>
        <w:pPrChange w:id="637" w:author="Tyler Cole-Frost" w:date="2023-10-20T07:56:00Z">
          <w:pPr>
            <w:pStyle w:val="Heading1"/>
          </w:pPr>
        </w:pPrChange>
      </w:pPr>
    </w:p>
    <w:p w14:paraId="553750D0" w14:textId="2DFA4625" w:rsidR="00C817B2" w:rsidDel="00EA59E4" w:rsidRDefault="00C817B2" w:rsidP="00C817B2">
      <w:pPr>
        <w:pStyle w:val="Heading1"/>
        <w:rPr>
          <w:moveFrom w:id="638" w:author="Tyler Cole-Frost" w:date="2023-10-19T19:05:00Z"/>
        </w:rPr>
      </w:pPr>
      <w:moveFromRangeStart w:id="639" w:author="Tyler Cole-Frost" w:date="2023-10-19T19:05:00Z" w:name="move148634765"/>
      <w:moveFrom w:id="640" w:author="Tyler Cole-Frost" w:date="2023-10-19T19:05:00Z">
        <w:r w:rsidDel="00EA59E4">
          <w:t>Major features and functions of the product</w:t>
        </w:r>
        <w:bookmarkEnd w:id="404"/>
      </w:moveFrom>
    </w:p>
    <w:p w14:paraId="1730279A" w14:textId="2FFB3D96" w:rsidR="00AA7652" w:rsidDel="00EA59E4" w:rsidRDefault="00D567D5" w:rsidP="00AA7652">
      <w:pPr>
        <w:pStyle w:val="Heading2"/>
        <w:rPr>
          <w:moveFrom w:id="641" w:author="Tyler Cole-Frost" w:date="2023-10-19T19:05:00Z"/>
        </w:rPr>
      </w:pPr>
      <w:bookmarkStart w:id="642" w:name="_Toc148106615"/>
      <w:moveFrom w:id="643" w:author="Tyler Cole-Frost" w:date="2023-10-19T19:05:00Z">
        <w:r w:rsidDel="00EA59E4">
          <w:t>Video</w:t>
        </w:r>
        <w:bookmarkEnd w:id="642"/>
      </w:moveFrom>
    </w:p>
    <w:p w14:paraId="35878199" w14:textId="54767CA8" w:rsidR="00661716" w:rsidRPr="00661716" w:rsidDel="00EA59E4" w:rsidRDefault="00661716" w:rsidP="00661716">
      <w:pPr>
        <w:rPr>
          <w:moveFrom w:id="644" w:author="Tyler Cole-Frost" w:date="2023-10-19T19:05:00Z"/>
        </w:rPr>
      </w:pPr>
    </w:p>
    <w:p w14:paraId="442EF47E" w14:textId="52F641D8" w:rsidR="00D74CCD" w:rsidRPr="00D74CCD" w:rsidDel="00EA59E4" w:rsidRDefault="00D74CCD" w:rsidP="00661716">
      <w:pPr>
        <w:rPr>
          <w:moveFrom w:id="645" w:author="Tyler Cole-Frost" w:date="2023-10-19T19:05:00Z"/>
        </w:rPr>
      </w:pPr>
      <w:moveFrom w:id="646" w:author="Tyler Cole-Frost" w:date="2023-10-19T19:05:00Z">
        <w:r w:rsidRPr="00D74CCD" w:rsidDel="00EA59E4">
          <w:t xml:space="preserve">How to enable or disable </w:t>
        </w:r>
        <w:r w:rsidR="00921CA2" w:rsidRPr="00D74CCD" w:rsidDel="00EA59E4">
          <w:t>participant’s</w:t>
        </w:r>
        <w:r w:rsidRPr="00D74CCD" w:rsidDel="00EA59E4">
          <w:t xml:space="preserve"> video </w:t>
        </w:r>
      </w:moveFrom>
    </w:p>
    <w:p w14:paraId="5C4173F0" w14:textId="4C48EE69" w:rsidR="00D74CCD" w:rsidDel="00EA59E4" w:rsidRDefault="00D74CCD" w:rsidP="00921CA2">
      <w:pPr>
        <w:rPr>
          <w:moveFrom w:id="647" w:author="Tyler Cole-Frost" w:date="2023-10-19T19:05:00Z"/>
        </w:rPr>
      </w:pPr>
    </w:p>
    <w:p w14:paraId="1D84DD24" w14:textId="7F94EC45" w:rsidR="00D74CCD" w:rsidRPr="00D74CCD" w:rsidDel="00EA59E4" w:rsidRDefault="00D74CCD" w:rsidP="00D74CCD">
      <w:pPr>
        <w:ind w:left="432"/>
        <w:rPr>
          <w:moveFrom w:id="648" w:author="Tyler Cole-Frost" w:date="2023-10-19T19:05:00Z"/>
        </w:rPr>
      </w:pPr>
      <w:moveFrom w:id="649" w:author="Tyler Cole-Frost" w:date="2023-10-19T19:05:00Z">
        <w:r w:rsidRPr="00D74CCD" w:rsidDel="00EA59E4">
          <w:t>User</w:t>
        </w:r>
      </w:moveFrom>
    </w:p>
    <w:p w14:paraId="0D247A35" w14:textId="7C762AB7" w:rsidR="00D74CCD" w:rsidDel="00EA59E4" w:rsidRDefault="00D74CCD" w:rsidP="00D74CCD">
      <w:pPr>
        <w:numPr>
          <w:ilvl w:val="0"/>
          <w:numId w:val="15"/>
        </w:numPr>
        <w:rPr>
          <w:moveFrom w:id="650" w:author="Tyler Cole-Frost" w:date="2023-10-19T19:05:00Z"/>
        </w:rPr>
      </w:pPr>
      <w:moveFrom w:id="651" w:author="Tyler Cole-Frost" w:date="2023-10-19T19:05:00Z">
        <w:r w:rsidRPr="00D74CCD" w:rsidDel="00EA59E4">
          <w:t>Sign in to the </w:t>
        </w:r>
        <w:r w:rsidR="005C47D0" w:rsidDel="00EA59E4">
          <w:fldChar w:fldCharType="begin"/>
        </w:r>
        <w:r w:rsidR="005C47D0" w:rsidDel="00EA59E4">
          <w:instrText>HYPERLINK "https://zoom.us/signin" \t "_blank"</w:instrText>
        </w:r>
        <w:r w:rsidR="005C47D0" w:rsidDel="00EA59E4">
          <w:fldChar w:fldCharType="separate"/>
        </w:r>
        <w:r w:rsidRPr="00D74CCD" w:rsidDel="00EA59E4">
          <w:rPr>
            <w:rStyle w:val="Hyperlink"/>
          </w:rPr>
          <w:t>Zoom web portal</w:t>
        </w:r>
        <w:r w:rsidR="005C47D0" w:rsidDel="00EA59E4">
          <w:rPr>
            <w:rStyle w:val="Hyperlink"/>
          </w:rPr>
          <w:fldChar w:fldCharType="end"/>
        </w:r>
        <w:r w:rsidRPr="00D74CCD" w:rsidDel="00EA59E4">
          <w:t>.</w:t>
        </w:r>
      </w:moveFrom>
    </w:p>
    <w:p w14:paraId="77A94684" w14:textId="5C51A757" w:rsidR="00921CA2" w:rsidDel="00EA59E4" w:rsidRDefault="00921CA2" w:rsidP="00921CA2">
      <w:pPr>
        <w:rPr>
          <w:moveFrom w:id="652" w:author="Tyler Cole-Frost" w:date="2023-10-19T19:05:00Z"/>
        </w:rPr>
      </w:pPr>
    </w:p>
    <w:p w14:paraId="485B4EE0" w14:textId="438D8DFF" w:rsidR="00921CA2" w:rsidRPr="00D74CCD" w:rsidDel="00EA59E4" w:rsidRDefault="00921CA2" w:rsidP="00921CA2">
      <w:pPr>
        <w:rPr>
          <w:moveFrom w:id="653" w:author="Tyler Cole-Frost" w:date="2023-10-19T19:05:00Z"/>
        </w:rPr>
      </w:pPr>
    </w:p>
    <w:p w14:paraId="4B710BB6" w14:textId="6B66329C" w:rsidR="00D74CCD" w:rsidRPr="00921CA2" w:rsidDel="00EA59E4" w:rsidRDefault="00D74CCD" w:rsidP="00D74CCD">
      <w:pPr>
        <w:numPr>
          <w:ilvl w:val="0"/>
          <w:numId w:val="15"/>
        </w:numPr>
        <w:rPr>
          <w:moveFrom w:id="654" w:author="Tyler Cole-Frost" w:date="2023-10-19T19:05:00Z"/>
        </w:rPr>
      </w:pPr>
      <w:moveFrom w:id="655" w:author="Tyler Cole-Frost" w:date="2023-10-19T19:05:00Z">
        <w:r w:rsidRPr="00D74CCD" w:rsidDel="00EA59E4">
          <w:t>From the navigation panel, select </w:t>
        </w:r>
        <w:r w:rsidRPr="00D74CCD" w:rsidDel="00EA59E4">
          <w:rPr>
            <w:b/>
            <w:bCs/>
          </w:rPr>
          <w:t>Settings.</w:t>
        </w:r>
      </w:moveFrom>
    </w:p>
    <w:p w14:paraId="278D201C" w14:textId="4AB06B8E" w:rsidR="00921CA2" w:rsidDel="00EA59E4" w:rsidRDefault="00921CA2" w:rsidP="00921CA2">
      <w:pPr>
        <w:pStyle w:val="ListParagraph"/>
        <w:rPr>
          <w:moveFrom w:id="656" w:author="Tyler Cole-Frost" w:date="2023-10-19T19:05:00Z"/>
        </w:rPr>
      </w:pPr>
    </w:p>
    <w:p w14:paraId="79DCD2BA" w14:textId="6D1AFB2D" w:rsidR="00921CA2" w:rsidRPr="00D74CCD" w:rsidDel="00EA59E4" w:rsidRDefault="00921CA2" w:rsidP="00921CA2">
      <w:pPr>
        <w:rPr>
          <w:moveFrom w:id="657" w:author="Tyler Cole-Frost" w:date="2023-10-19T19:05:00Z"/>
        </w:rPr>
      </w:pPr>
    </w:p>
    <w:p w14:paraId="4ADB1165" w14:textId="3CB09EDB" w:rsidR="00D74CCD" w:rsidDel="00EA59E4" w:rsidRDefault="00D74CCD" w:rsidP="00D74CCD">
      <w:pPr>
        <w:numPr>
          <w:ilvl w:val="0"/>
          <w:numId w:val="15"/>
        </w:numPr>
        <w:rPr>
          <w:moveFrom w:id="658" w:author="Tyler Cole-Frost" w:date="2023-10-19T19:05:00Z"/>
        </w:rPr>
      </w:pPr>
      <w:moveFrom w:id="659" w:author="Tyler Cole-Frost" w:date="2023-10-19T19:05:00Z">
        <w:r w:rsidRPr="00D74CCD" w:rsidDel="00EA59E4">
          <w:t>Click the </w:t>
        </w:r>
        <w:r w:rsidRPr="00D74CCD" w:rsidDel="00EA59E4">
          <w:rPr>
            <w:b/>
            <w:bCs/>
          </w:rPr>
          <w:t>Meeting</w:t>
        </w:r>
        <w:r w:rsidRPr="00D74CCD" w:rsidDel="00EA59E4">
          <w:t> tab.</w:t>
        </w:r>
      </w:moveFrom>
    </w:p>
    <w:p w14:paraId="12C5EB2F" w14:textId="5ECB1A76" w:rsidR="00921CA2" w:rsidDel="00EA59E4" w:rsidRDefault="00921CA2" w:rsidP="00921CA2">
      <w:pPr>
        <w:rPr>
          <w:moveFrom w:id="660" w:author="Tyler Cole-Frost" w:date="2023-10-19T19:05:00Z"/>
        </w:rPr>
      </w:pPr>
    </w:p>
    <w:p w14:paraId="11B3ECE5" w14:textId="30C31814" w:rsidR="00921CA2" w:rsidRPr="00D74CCD" w:rsidDel="00EA59E4" w:rsidRDefault="00921CA2" w:rsidP="00921CA2">
      <w:pPr>
        <w:rPr>
          <w:moveFrom w:id="661" w:author="Tyler Cole-Frost" w:date="2023-10-19T19:05:00Z"/>
        </w:rPr>
      </w:pPr>
    </w:p>
    <w:p w14:paraId="51372615" w14:textId="069D1A74" w:rsidR="00D74CCD" w:rsidDel="00EA59E4" w:rsidRDefault="00D74CCD" w:rsidP="00D74CCD">
      <w:pPr>
        <w:numPr>
          <w:ilvl w:val="0"/>
          <w:numId w:val="15"/>
        </w:numPr>
        <w:rPr>
          <w:moveFrom w:id="662" w:author="Tyler Cole-Frost" w:date="2023-10-19T19:05:00Z"/>
        </w:rPr>
      </w:pPr>
      <w:moveFrom w:id="663" w:author="Tyler Cole-Frost" w:date="2023-10-19T19:05:00Z">
        <w:r w:rsidRPr="00D74CCD" w:rsidDel="00EA59E4">
          <w:t>In the </w:t>
        </w:r>
        <w:r w:rsidRPr="00D74CCD" w:rsidDel="00EA59E4">
          <w:rPr>
            <w:b/>
            <w:bCs/>
          </w:rPr>
          <w:t>Schedule Meeting</w:t>
        </w:r>
        <w:r w:rsidRPr="00D74CCD" w:rsidDel="00EA59E4">
          <w:t> section, to enable </w:t>
        </w:r>
        <w:r w:rsidRPr="00D74CCD" w:rsidDel="00EA59E4">
          <w:rPr>
            <w:b/>
            <w:bCs/>
          </w:rPr>
          <w:t>Participants video,</w:t>
        </w:r>
        <w:r w:rsidRPr="00D74CCD" w:rsidDel="00EA59E4">
          <w:t> click the toggle. </w:t>
        </w:r>
        <w:r w:rsidRPr="00D74CCD" w:rsidDel="00EA59E4">
          <w:br/>
        </w:r>
        <w:r w:rsidRPr="00D74CCD" w:rsidDel="00EA59E4">
          <w:rPr>
            <w:b/>
            <w:bCs/>
          </w:rPr>
          <w:t>Note: </w:t>
        </w:r>
        <w:r w:rsidRPr="00D74CCD" w:rsidDel="00EA59E4">
          <w:t>If Participant video is disabled and locked, </w:t>
        </w:r>
        <w:r w:rsidRPr="00D74CCD" w:rsidDel="00EA59E4">
          <w:rPr>
            <w:noProof/>
          </w:rPr>
          <w:drawing>
            <wp:inline distT="0" distB="0" distL="0" distR="0" wp14:anchorId="1CE6253A" wp14:editId="68B94E92">
              <wp:extent cx="371475" cy="219075"/>
              <wp:effectExtent l="0" t="0" r="9525" b="9525"/>
              <wp:docPr id="10" name="Picture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extLst>
                          <a:ext uri="{C183D7F6-B498-43B3-948B-1728B52AA6E4}">
                            <adec:decorative xmlns:adec="http://schemas.microsoft.com/office/drawing/2017/decorative" val="1"/>
                          </a:ext>
                        </a:extLs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1475" cy="219075"/>
                      </a:xfrm>
                      <a:prstGeom prst="rect">
                        <a:avLst/>
                      </a:prstGeom>
                      <a:noFill/>
                      <a:ln>
                        <a:noFill/>
                      </a:ln>
                    </pic:spPr>
                  </pic:pic>
                </a:graphicData>
              </a:graphic>
            </wp:inline>
          </w:drawing>
        </w:r>
        <w:r w:rsidRPr="00D74CCD" w:rsidDel="00EA59E4">
          <w:t> contact your account administrator. </w:t>
        </w:r>
      </w:moveFrom>
    </w:p>
    <w:p w14:paraId="05140137" w14:textId="540C7BC7" w:rsidR="00D74CCD" w:rsidDel="00EA59E4" w:rsidRDefault="00D74CCD" w:rsidP="00D74CCD">
      <w:pPr>
        <w:rPr>
          <w:moveFrom w:id="664" w:author="Tyler Cole-Frost" w:date="2023-10-19T19:05:00Z"/>
        </w:rPr>
      </w:pPr>
    </w:p>
    <w:p w14:paraId="398FB6BB" w14:textId="7DF55E80" w:rsidR="00D567D5" w:rsidDel="00EA59E4" w:rsidRDefault="00D567D5" w:rsidP="00D567D5">
      <w:pPr>
        <w:rPr>
          <w:moveFrom w:id="665" w:author="Tyler Cole-Frost" w:date="2023-10-19T19:05:00Z"/>
        </w:rPr>
      </w:pPr>
    </w:p>
    <w:p w14:paraId="5E12466E" w14:textId="49375334" w:rsidR="00921CA2" w:rsidDel="00EA59E4" w:rsidRDefault="00921CA2" w:rsidP="00D567D5">
      <w:pPr>
        <w:rPr>
          <w:moveFrom w:id="666" w:author="Tyler Cole-Frost" w:date="2023-10-19T19:05:00Z"/>
        </w:rPr>
      </w:pPr>
    </w:p>
    <w:p w14:paraId="6336441E" w14:textId="6A7FD1B9" w:rsidR="00921CA2" w:rsidDel="00EA59E4" w:rsidRDefault="00921CA2" w:rsidP="00D567D5">
      <w:pPr>
        <w:rPr>
          <w:moveFrom w:id="667" w:author="Tyler Cole-Frost" w:date="2023-10-19T19:05:00Z"/>
        </w:rPr>
      </w:pPr>
    </w:p>
    <w:p w14:paraId="49A21325" w14:textId="449D8C42" w:rsidR="00921CA2" w:rsidDel="00EA59E4" w:rsidRDefault="00921CA2" w:rsidP="00D567D5">
      <w:pPr>
        <w:rPr>
          <w:moveFrom w:id="668" w:author="Tyler Cole-Frost" w:date="2023-10-19T19:05:00Z"/>
        </w:rPr>
      </w:pPr>
    </w:p>
    <w:p w14:paraId="1532F5C4" w14:textId="6B1AA8F3" w:rsidR="00921CA2" w:rsidDel="00EA59E4" w:rsidRDefault="00921CA2" w:rsidP="00D567D5">
      <w:pPr>
        <w:rPr>
          <w:moveFrom w:id="669" w:author="Tyler Cole-Frost" w:date="2023-10-19T19:05:00Z"/>
        </w:rPr>
      </w:pPr>
    </w:p>
    <w:p w14:paraId="64AED88A" w14:textId="78D05E78" w:rsidR="00921CA2" w:rsidDel="00EA59E4" w:rsidRDefault="00921CA2" w:rsidP="00D567D5">
      <w:pPr>
        <w:rPr>
          <w:moveFrom w:id="670" w:author="Tyler Cole-Frost" w:date="2023-10-19T19:05:00Z"/>
        </w:rPr>
      </w:pPr>
    </w:p>
    <w:p w14:paraId="051A9CAF" w14:textId="6CC52CE2" w:rsidR="00921CA2" w:rsidDel="00EA59E4" w:rsidRDefault="00921CA2" w:rsidP="00D567D5">
      <w:pPr>
        <w:rPr>
          <w:moveFrom w:id="671" w:author="Tyler Cole-Frost" w:date="2023-10-19T19:05:00Z"/>
        </w:rPr>
      </w:pPr>
    </w:p>
    <w:p w14:paraId="3D4D39FF" w14:textId="6357CDB7" w:rsidR="00921CA2" w:rsidDel="00EA59E4" w:rsidRDefault="00921CA2" w:rsidP="00D567D5">
      <w:pPr>
        <w:rPr>
          <w:moveFrom w:id="672" w:author="Tyler Cole-Frost" w:date="2023-10-19T19:05:00Z"/>
        </w:rPr>
      </w:pPr>
    </w:p>
    <w:p w14:paraId="73BC80EF" w14:textId="3A7BC9CF" w:rsidR="00921CA2" w:rsidDel="00EA59E4" w:rsidRDefault="00921CA2" w:rsidP="00D567D5">
      <w:pPr>
        <w:rPr>
          <w:moveFrom w:id="673" w:author="Tyler Cole-Frost" w:date="2023-10-19T19:05:00Z"/>
        </w:rPr>
      </w:pPr>
    </w:p>
    <w:p w14:paraId="1AFBE677" w14:textId="39F9EC5B" w:rsidR="00921CA2" w:rsidDel="00EA59E4" w:rsidRDefault="00921CA2" w:rsidP="00D567D5">
      <w:pPr>
        <w:rPr>
          <w:moveFrom w:id="674" w:author="Tyler Cole-Frost" w:date="2023-10-19T19:05:00Z"/>
        </w:rPr>
      </w:pPr>
    </w:p>
    <w:p w14:paraId="043384F4" w14:textId="43ED36F3" w:rsidR="00921CA2" w:rsidDel="00EA59E4" w:rsidRDefault="00921CA2" w:rsidP="00D567D5">
      <w:pPr>
        <w:rPr>
          <w:moveFrom w:id="675" w:author="Tyler Cole-Frost" w:date="2023-10-19T19:05:00Z"/>
        </w:rPr>
      </w:pPr>
    </w:p>
    <w:p w14:paraId="2E639542" w14:textId="7E61E496" w:rsidR="00921CA2" w:rsidDel="00EA59E4" w:rsidRDefault="00921CA2" w:rsidP="00D567D5">
      <w:pPr>
        <w:rPr>
          <w:moveFrom w:id="676" w:author="Tyler Cole-Frost" w:date="2023-10-19T19:05:00Z"/>
        </w:rPr>
      </w:pPr>
    </w:p>
    <w:p w14:paraId="1A978156" w14:textId="0C8B464E" w:rsidR="00921CA2" w:rsidDel="00EA59E4" w:rsidRDefault="00921CA2" w:rsidP="00D567D5">
      <w:pPr>
        <w:rPr>
          <w:moveFrom w:id="677" w:author="Tyler Cole-Frost" w:date="2023-10-19T19:05:00Z"/>
        </w:rPr>
      </w:pPr>
    </w:p>
    <w:p w14:paraId="1E9B7FD6" w14:textId="5614E2E5" w:rsidR="00921CA2" w:rsidDel="00EA59E4" w:rsidRDefault="00921CA2" w:rsidP="00D567D5">
      <w:pPr>
        <w:rPr>
          <w:moveFrom w:id="678" w:author="Tyler Cole-Frost" w:date="2023-10-19T19:05:00Z"/>
        </w:rPr>
      </w:pPr>
    </w:p>
    <w:p w14:paraId="360037CF" w14:textId="7A514CBF" w:rsidR="00921CA2" w:rsidDel="00EA59E4" w:rsidRDefault="00921CA2" w:rsidP="00D567D5">
      <w:pPr>
        <w:rPr>
          <w:moveFrom w:id="679" w:author="Tyler Cole-Frost" w:date="2023-10-19T19:05:00Z"/>
        </w:rPr>
      </w:pPr>
    </w:p>
    <w:p w14:paraId="20B0178D" w14:textId="1BFA2843" w:rsidR="00921CA2" w:rsidDel="00EA59E4" w:rsidRDefault="00921CA2" w:rsidP="00D567D5">
      <w:pPr>
        <w:rPr>
          <w:moveFrom w:id="680" w:author="Tyler Cole-Frost" w:date="2023-10-19T19:05:00Z"/>
        </w:rPr>
      </w:pPr>
    </w:p>
    <w:p w14:paraId="40FB3FAA" w14:textId="66E742F7" w:rsidR="00921CA2" w:rsidDel="00EA59E4" w:rsidRDefault="00921CA2" w:rsidP="00D567D5">
      <w:pPr>
        <w:rPr>
          <w:moveFrom w:id="681" w:author="Tyler Cole-Frost" w:date="2023-10-19T19:05:00Z"/>
        </w:rPr>
      </w:pPr>
    </w:p>
    <w:p w14:paraId="25445004" w14:textId="5100F983" w:rsidR="00921CA2" w:rsidDel="00EA59E4" w:rsidRDefault="00921CA2" w:rsidP="00D567D5">
      <w:pPr>
        <w:rPr>
          <w:moveFrom w:id="682" w:author="Tyler Cole-Frost" w:date="2023-10-19T19:05:00Z"/>
        </w:rPr>
      </w:pPr>
    </w:p>
    <w:p w14:paraId="0A1A47B3" w14:textId="2D70F321" w:rsidR="00921CA2" w:rsidDel="00EA59E4" w:rsidRDefault="00921CA2" w:rsidP="00D567D5">
      <w:pPr>
        <w:rPr>
          <w:moveFrom w:id="683" w:author="Tyler Cole-Frost" w:date="2023-10-19T19:05:00Z"/>
        </w:rPr>
      </w:pPr>
    </w:p>
    <w:p w14:paraId="61D8E33F" w14:textId="612BF8FA" w:rsidR="00921CA2" w:rsidDel="00EA59E4" w:rsidRDefault="00921CA2" w:rsidP="00D567D5">
      <w:pPr>
        <w:rPr>
          <w:moveFrom w:id="684" w:author="Tyler Cole-Frost" w:date="2023-10-19T19:05:00Z"/>
        </w:rPr>
      </w:pPr>
    </w:p>
    <w:p w14:paraId="49E80DD6" w14:textId="6EFB6D4D" w:rsidR="00921CA2" w:rsidDel="00EA59E4" w:rsidRDefault="00921CA2" w:rsidP="00D567D5">
      <w:pPr>
        <w:rPr>
          <w:moveFrom w:id="685" w:author="Tyler Cole-Frost" w:date="2023-10-19T19:05:00Z"/>
        </w:rPr>
      </w:pPr>
    </w:p>
    <w:p w14:paraId="7DFCAABF" w14:textId="3E9D250C" w:rsidR="00921CA2" w:rsidDel="00EA59E4" w:rsidRDefault="00921CA2" w:rsidP="00D567D5">
      <w:pPr>
        <w:rPr>
          <w:moveFrom w:id="686" w:author="Tyler Cole-Frost" w:date="2023-10-19T19:05:00Z"/>
        </w:rPr>
      </w:pPr>
    </w:p>
    <w:p w14:paraId="7409C9A4" w14:textId="2DA323CA" w:rsidR="00921CA2" w:rsidDel="00EA59E4" w:rsidRDefault="00921CA2" w:rsidP="00D567D5">
      <w:pPr>
        <w:rPr>
          <w:moveFrom w:id="687" w:author="Tyler Cole-Frost" w:date="2023-10-19T19:05:00Z"/>
        </w:rPr>
      </w:pPr>
    </w:p>
    <w:p w14:paraId="4393733E" w14:textId="66A0BB78" w:rsidR="00921CA2" w:rsidDel="00EA59E4" w:rsidRDefault="00921CA2" w:rsidP="00D567D5">
      <w:pPr>
        <w:rPr>
          <w:moveFrom w:id="688" w:author="Tyler Cole-Frost" w:date="2023-10-19T19:05:00Z"/>
        </w:rPr>
      </w:pPr>
    </w:p>
    <w:p w14:paraId="7DD79F59" w14:textId="3F44E88C" w:rsidR="00921CA2" w:rsidRPr="00D567D5" w:rsidDel="00EA59E4" w:rsidRDefault="00921CA2" w:rsidP="00D567D5">
      <w:pPr>
        <w:rPr>
          <w:moveFrom w:id="689" w:author="Tyler Cole-Frost" w:date="2023-10-19T19:05:00Z"/>
        </w:rPr>
      </w:pPr>
    </w:p>
    <w:p w14:paraId="7905B7B1" w14:textId="73434CAB" w:rsidR="00AA7652" w:rsidDel="00EA59E4" w:rsidRDefault="00D567D5" w:rsidP="00AA7652">
      <w:pPr>
        <w:pStyle w:val="Heading2"/>
        <w:rPr>
          <w:moveFrom w:id="690" w:author="Tyler Cole-Frost" w:date="2023-10-19T19:05:00Z"/>
        </w:rPr>
      </w:pPr>
      <w:bookmarkStart w:id="691" w:name="_Toc148106616"/>
      <w:moveFrom w:id="692" w:author="Tyler Cole-Frost" w:date="2023-10-19T19:05:00Z">
        <w:r w:rsidRPr="00061645" w:rsidDel="00EA59E4">
          <w:rPr>
            <w:szCs w:val="28"/>
          </w:rPr>
          <w:t>Audio</w:t>
        </w:r>
        <w:bookmarkEnd w:id="691"/>
        <w:r w:rsidDel="00EA59E4">
          <w:t xml:space="preserve"> </w:t>
        </w:r>
      </w:moveFrom>
    </w:p>
    <w:p w14:paraId="5D312BD1" w14:textId="77E13188" w:rsidR="00661716" w:rsidRPr="00661716" w:rsidDel="00EA59E4" w:rsidRDefault="00661716" w:rsidP="00661716">
      <w:pPr>
        <w:rPr>
          <w:moveFrom w:id="693" w:author="Tyler Cole-Frost" w:date="2023-10-19T19:05:00Z"/>
        </w:rPr>
      </w:pPr>
    </w:p>
    <w:p w14:paraId="0A5E805B" w14:textId="588A80BB" w:rsidR="00921CA2" w:rsidRPr="00D74CCD" w:rsidDel="00EA59E4" w:rsidRDefault="00D74CCD" w:rsidP="00661716">
      <w:pPr>
        <w:rPr>
          <w:moveFrom w:id="694" w:author="Tyler Cole-Frost" w:date="2023-10-19T19:05:00Z"/>
        </w:rPr>
      </w:pPr>
      <w:moveFrom w:id="695" w:author="Tyler Cole-Frost" w:date="2023-10-19T19:05:00Z">
        <w:r w:rsidRPr="00D74CCD" w:rsidDel="00EA59E4">
          <w:t>User</w:t>
        </w:r>
      </w:moveFrom>
    </w:p>
    <w:p w14:paraId="5673CC3B" w14:textId="704F6062" w:rsidR="00D74CCD" w:rsidDel="00EA59E4" w:rsidRDefault="00D74CCD" w:rsidP="00661716">
      <w:pPr>
        <w:rPr>
          <w:moveFrom w:id="696" w:author="Tyler Cole-Frost" w:date="2023-10-19T19:05:00Z"/>
        </w:rPr>
      </w:pPr>
      <w:moveFrom w:id="697" w:author="Tyler Cole-Frost" w:date="2023-10-19T19:05:00Z">
        <w:r w:rsidRPr="00D74CCD" w:rsidDel="00EA59E4">
          <w:t>To enable </w:t>
        </w:r>
        <w:r w:rsidRPr="00D74CCD" w:rsidDel="00EA59E4">
          <w:rPr>
            <w:b/>
            <w:bCs/>
          </w:rPr>
          <w:t>Allow users to select stereo audio in their client settings </w:t>
        </w:r>
        <w:r w:rsidRPr="00D74CCD" w:rsidDel="00EA59E4">
          <w:t>for your own use:</w:t>
        </w:r>
      </w:moveFrom>
    </w:p>
    <w:p w14:paraId="66640FDA" w14:textId="30317B5A" w:rsidR="00921CA2" w:rsidRPr="00D74CCD" w:rsidDel="00EA59E4" w:rsidRDefault="00921CA2" w:rsidP="00921CA2">
      <w:pPr>
        <w:ind w:left="432"/>
        <w:rPr>
          <w:moveFrom w:id="698" w:author="Tyler Cole-Frost" w:date="2023-10-19T19:05:00Z"/>
        </w:rPr>
      </w:pPr>
    </w:p>
    <w:p w14:paraId="336EE626" w14:textId="0F7F4C5E" w:rsidR="00D74CCD" w:rsidDel="00EA59E4" w:rsidRDefault="00D74CCD" w:rsidP="00D74CCD">
      <w:pPr>
        <w:numPr>
          <w:ilvl w:val="0"/>
          <w:numId w:val="19"/>
        </w:numPr>
        <w:rPr>
          <w:moveFrom w:id="699" w:author="Tyler Cole-Frost" w:date="2023-10-19T19:05:00Z"/>
        </w:rPr>
      </w:pPr>
      <w:moveFrom w:id="700" w:author="Tyler Cole-Frost" w:date="2023-10-19T19:05:00Z">
        <w:r w:rsidRPr="00D74CCD" w:rsidDel="00EA59E4">
          <w:t xml:space="preserve">Sign </w:t>
        </w:r>
        <w:r w:rsidR="0019075D" w:rsidRPr="00D74CCD" w:rsidDel="00EA59E4">
          <w:t>into</w:t>
        </w:r>
        <w:r w:rsidRPr="00D74CCD" w:rsidDel="00EA59E4">
          <w:t xml:space="preserve"> the Zoom web portal.</w:t>
        </w:r>
      </w:moveFrom>
    </w:p>
    <w:p w14:paraId="3AC453AF" w14:textId="21A167A6" w:rsidR="00921CA2" w:rsidDel="00EA59E4" w:rsidRDefault="00921CA2" w:rsidP="00921CA2">
      <w:pPr>
        <w:rPr>
          <w:moveFrom w:id="701" w:author="Tyler Cole-Frost" w:date="2023-10-19T19:05:00Z"/>
        </w:rPr>
      </w:pPr>
    </w:p>
    <w:p w14:paraId="28455B45" w14:textId="4812194E" w:rsidR="00921CA2" w:rsidRPr="00D74CCD" w:rsidDel="00EA59E4" w:rsidRDefault="00921CA2" w:rsidP="00921CA2">
      <w:pPr>
        <w:rPr>
          <w:moveFrom w:id="702" w:author="Tyler Cole-Frost" w:date="2023-10-19T19:05:00Z"/>
        </w:rPr>
      </w:pPr>
    </w:p>
    <w:p w14:paraId="40801D2A" w14:textId="5BF47879" w:rsidR="00D74CCD" w:rsidDel="00EA59E4" w:rsidRDefault="00D74CCD" w:rsidP="00D74CCD">
      <w:pPr>
        <w:numPr>
          <w:ilvl w:val="0"/>
          <w:numId w:val="19"/>
        </w:numPr>
        <w:rPr>
          <w:moveFrom w:id="703" w:author="Tyler Cole-Frost" w:date="2023-10-19T19:05:00Z"/>
        </w:rPr>
      </w:pPr>
      <w:moveFrom w:id="704" w:author="Tyler Cole-Frost" w:date="2023-10-19T19:05:00Z">
        <w:r w:rsidRPr="00D74CCD" w:rsidDel="00EA59E4">
          <w:t>In the navigation panel, click </w:t>
        </w:r>
        <w:r w:rsidRPr="00D74CCD" w:rsidDel="00EA59E4">
          <w:rPr>
            <w:b/>
            <w:bCs/>
          </w:rPr>
          <w:t>Settings</w:t>
        </w:r>
        <w:r w:rsidRPr="00D74CCD" w:rsidDel="00EA59E4">
          <w:t>.</w:t>
        </w:r>
      </w:moveFrom>
    </w:p>
    <w:p w14:paraId="2008D727" w14:textId="4CBEA2EE" w:rsidR="00921CA2" w:rsidDel="00EA59E4" w:rsidRDefault="00921CA2" w:rsidP="00921CA2">
      <w:pPr>
        <w:pStyle w:val="ListParagraph"/>
        <w:rPr>
          <w:moveFrom w:id="705" w:author="Tyler Cole-Frost" w:date="2023-10-19T19:05:00Z"/>
        </w:rPr>
      </w:pPr>
    </w:p>
    <w:p w14:paraId="47DA62B0" w14:textId="487D70A8" w:rsidR="00921CA2" w:rsidRPr="00D74CCD" w:rsidDel="00EA59E4" w:rsidRDefault="00921CA2" w:rsidP="00921CA2">
      <w:pPr>
        <w:rPr>
          <w:moveFrom w:id="706" w:author="Tyler Cole-Frost" w:date="2023-10-19T19:05:00Z"/>
        </w:rPr>
      </w:pPr>
    </w:p>
    <w:p w14:paraId="0DEBBA8A" w14:textId="3FAD63F7" w:rsidR="00D74CCD" w:rsidDel="00EA59E4" w:rsidRDefault="00D74CCD" w:rsidP="00D74CCD">
      <w:pPr>
        <w:numPr>
          <w:ilvl w:val="0"/>
          <w:numId w:val="19"/>
        </w:numPr>
        <w:rPr>
          <w:moveFrom w:id="707" w:author="Tyler Cole-Frost" w:date="2023-10-19T19:05:00Z"/>
        </w:rPr>
      </w:pPr>
      <w:moveFrom w:id="708" w:author="Tyler Cole-Frost" w:date="2023-10-19T19:05:00Z">
        <w:r w:rsidRPr="00D74CCD" w:rsidDel="00EA59E4">
          <w:t>Click the </w:t>
        </w:r>
        <w:r w:rsidRPr="00D74CCD" w:rsidDel="00EA59E4">
          <w:rPr>
            <w:b/>
            <w:bCs/>
          </w:rPr>
          <w:t>Meeting</w:t>
        </w:r>
        <w:r w:rsidRPr="00D74CCD" w:rsidDel="00EA59E4">
          <w:t> tab.</w:t>
        </w:r>
      </w:moveFrom>
    </w:p>
    <w:p w14:paraId="47F65C33" w14:textId="79E0D65D" w:rsidR="00921CA2" w:rsidDel="00EA59E4" w:rsidRDefault="00921CA2" w:rsidP="00921CA2">
      <w:pPr>
        <w:rPr>
          <w:moveFrom w:id="709" w:author="Tyler Cole-Frost" w:date="2023-10-19T19:05:00Z"/>
        </w:rPr>
      </w:pPr>
    </w:p>
    <w:p w14:paraId="1B9BD63D" w14:textId="418CB39B" w:rsidR="00921CA2" w:rsidRPr="00D74CCD" w:rsidDel="00EA59E4" w:rsidRDefault="00921CA2" w:rsidP="00921CA2">
      <w:pPr>
        <w:rPr>
          <w:moveFrom w:id="710" w:author="Tyler Cole-Frost" w:date="2023-10-19T19:05:00Z"/>
        </w:rPr>
      </w:pPr>
    </w:p>
    <w:p w14:paraId="275FF14A" w14:textId="003F675B" w:rsidR="00D74CCD" w:rsidDel="00EA59E4" w:rsidRDefault="00D74CCD" w:rsidP="00D74CCD">
      <w:pPr>
        <w:numPr>
          <w:ilvl w:val="0"/>
          <w:numId w:val="19"/>
        </w:numPr>
        <w:rPr>
          <w:moveFrom w:id="711" w:author="Tyler Cole-Frost" w:date="2023-10-19T19:05:00Z"/>
        </w:rPr>
      </w:pPr>
      <w:moveFrom w:id="712" w:author="Tyler Cole-Frost" w:date="2023-10-19T19:05:00Z">
        <w:r w:rsidRPr="00D74CCD" w:rsidDel="00EA59E4">
          <w:t>Under </w:t>
        </w:r>
        <w:r w:rsidRPr="00D74CCD" w:rsidDel="00EA59E4">
          <w:rPr>
            <w:b/>
            <w:bCs/>
          </w:rPr>
          <w:t>In Meeting (Advanced)</w:t>
        </w:r>
        <w:r w:rsidRPr="00D74CCD" w:rsidDel="00EA59E4">
          <w:t>, verify that </w:t>
        </w:r>
        <w:r w:rsidRPr="00D74CCD" w:rsidDel="00EA59E4">
          <w:rPr>
            <w:b/>
            <w:bCs/>
          </w:rPr>
          <w:t>Allow users to select stereo audio in their client settings</w:t>
        </w:r>
        <w:r w:rsidRPr="00D74CCD" w:rsidDel="00EA59E4">
          <w:t> is enabled.</w:t>
        </w:r>
      </w:moveFrom>
    </w:p>
    <w:p w14:paraId="3349EB07" w14:textId="1B6CAFB4" w:rsidR="00921CA2" w:rsidDel="00EA59E4" w:rsidRDefault="00921CA2" w:rsidP="00921CA2">
      <w:pPr>
        <w:pStyle w:val="ListParagraph"/>
        <w:rPr>
          <w:moveFrom w:id="713" w:author="Tyler Cole-Frost" w:date="2023-10-19T19:05:00Z"/>
        </w:rPr>
      </w:pPr>
    </w:p>
    <w:p w14:paraId="036420C6" w14:textId="339D5539" w:rsidR="00921CA2" w:rsidRPr="00D74CCD" w:rsidDel="00EA59E4" w:rsidRDefault="00921CA2" w:rsidP="00921CA2">
      <w:pPr>
        <w:rPr>
          <w:moveFrom w:id="714" w:author="Tyler Cole-Frost" w:date="2023-10-19T19:05:00Z"/>
        </w:rPr>
      </w:pPr>
    </w:p>
    <w:p w14:paraId="26B85D5B" w14:textId="60C824AE" w:rsidR="00D74CCD" w:rsidRPr="00D74CCD" w:rsidDel="00EA59E4" w:rsidRDefault="00D74CCD" w:rsidP="00D74CCD">
      <w:pPr>
        <w:numPr>
          <w:ilvl w:val="0"/>
          <w:numId w:val="19"/>
        </w:numPr>
        <w:rPr>
          <w:moveFrom w:id="715" w:author="Tyler Cole-Frost" w:date="2023-10-19T19:05:00Z"/>
        </w:rPr>
      </w:pPr>
      <w:moveFrom w:id="716" w:author="Tyler Cole-Frost" w:date="2023-10-19T19:05:00Z">
        <w:r w:rsidRPr="00D74CCD" w:rsidDel="00EA59E4">
          <w:t>If the setting is disabled, click the toggle to enable it. If a verification dialog displays, click </w:t>
        </w:r>
        <w:r w:rsidRPr="00D74CCD" w:rsidDel="00EA59E4">
          <w:rPr>
            <w:b/>
            <w:bCs/>
          </w:rPr>
          <w:t>Turn On</w:t>
        </w:r>
        <w:r w:rsidRPr="00D74CCD" w:rsidDel="00EA59E4">
          <w:t> to verify the change.</w:t>
        </w:r>
        <w:r w:rsidRPr="00D74CCD" w:rsidDel="00EA59E4">
          <w:br/>
        </w:r>
        <w:r w:rsidRPr="00D74CCD" w:rsidDel="00EA59E4">
          <w:rPr>
            <w:b/>
            <w:bCs/>
          </w:rPr>
          <w:t>Note</w:t>
        </w:r>
        <w:r w:rsidRPr="00D74CCD" w:rsidDel="00EA59E4">
          <w:t xml:space="preserve">: If the option is </w:t>
        </w:r>
        <w:r w:rsidR="00C314F3" w:rsidRPr="00D74CCD" w:rsidDel="00EA59E4">
          <w:t>greyed</w:t>
        </w:r>
        <w:r w:rsidRPr="00D74CCD" w:rsidDel="00EA59E4">
          <w:t xml:space="preserve"> out, it has been locked at either the group or account level. You need to contact your Zoom admin.</w:t>
        </w:r>
      </w:moveFrom>
    </w:p>
    <w:p w14:paraId="551349FF" w14:textId="79340910" w:rsidR="00D74CCD" w:rsidDel="00EA59E4" w:rsidRDefault="00D74CCD" w:rsidP="00D74CCD">
      <w:pPr>
        <w:rPr>
          <w:moveFrom w:id="717" w:author="Tyler Cole-Frost" w:date="2023-10-19T19:05:00Z"/>
        </w:rPr>
      </w:pPr>
    </w:p>
    <w:p w14:paraId="188D4F64" w14:textId="5C4CB38E" w:rsidR="00921CA2" w:rsidDel="00EA59E4" w:rsidRDefault="00921CA2" w:rsidP="00D74CCD">
      <w:pPr>
        <w:rPr>
          <w:moveFrom w:id="718" w:author="Tyler Cole-Frost" w:date="2023-10-19T19:05:00Z"/>
        </w:rPr>
      </w:pPr>
    </w:p>
    <w:p w14:paraId="1F87FBD3" w14:textId="05913B76" w:rsidR="00921CA2" w:rsidDel="00EA59E4" w:rsidRDefault="00921CA2" w:rsidP="00D74CCD">
      <w:pPr>
        <w:rPr>
          <w:moveFrom w:id="719" w:author="Tyler Cole-Frost" w:date="2023-10-19T19:05:00Z"/>
        </w:rPr>
      </w:pPr>
    </w:p>
    <w:p w14:paraId="7A9E4135" w14:textId="2FA2CE6C" w:rsidR="00921CA2" w:rsidDel="00EA59E4" w:rsidRDefault="00921CA2" w:rsidP="00D74CCD">
      <w:pPr>
        <w:rPr>
          <w:moveFrom w:id="720" w:author="Tyler Cole-Frost" w:date="2023-10-19T19:05:00Z"/>
        </w:rPr>
      </w:pPr>
    </w:p>
    <w:p w14:paraId="251D79F3" w14:textId="13D5D3B0" w:rsidR="00921CA2" w:rsidDel="00EA59E4" w:rsidRDefault="00921CA2" w:rsidP="00D74CCD">
      <w:pPr>
        <w:rPr>
          <w:moveFrom w:id="721" w:author="Tyler Cole-Frost" w:date="2023-10-19T19:05:00Z"/>
        </w:rPr>
      </w:pPr>
    </w:p>
    <w:p w14:paraId="77B93A64" w14:textId="0D26C13C" w:rsidR="00921CA2" w:rsidDel="00EA59E4" w:rsidRDefault="00921CA2" w:rsidP="00D74CCD">
      <w:pPr>
        <w:rPr>
          <w:moveFrom w:id="722" w:author="Tyler Cole-Frost" w:date="2023-10-19T19:05:00Z"/>
        </w:rPr>
      </w:pPr>
    </w:p>
    <w:p w14:paraId="1DD8387D" w14:textId="22CFDA6A" w:rsidR="00921CA2" w:rsidDel="00EA59E4" w:rsidRDefault="00921CA2" w:rsidP="00D74CCD">
      <w:pPr>
        <w:rPr>
          <w:moveFrom w:id="723" w:author="Tyler Cole-Frost" w:date="2023-10-19T19:05:00Z"/>
        </w:rPr>
      </w:pPr>
    </w:p>
    <w:p w14:paraId="7AD583EE" w14:textId="1AFAD027" w:rsidR="00921CA2" w:rsidDel="00EA59E4" w:rsidRDefault="00921CA2" w:rsidP="00D74CCD">
      <w:pPr>
        <w:rPr>
          <w:moveFrom w:id="724" w:author="Tyler Cole-Frost" w:date="2023-10-19T19:05:00Z"/>
        </w:rPr>
      </w:pPr>
    </w:p>
    <w:p w14:paraId="06CC78AD" w14:textId="23103220" w:rsidR="00921CA2" w:rsidDel="00EA59E4" w:rsidRDefault="00921CA2" w:rsidP="00D74CCD">
      <w:pPr>
        <w:rPr>
          <w:moveFrom w:id="725" w:author="Tyler Cole-Frost" w:date="2023-10-19T19:05:00Z"/>
        </w:rPr>
      </w:pPr>
    </w:p>
    <w:p w14:paraId="07D29084" w14:textId="3F5FB3D1" w:rsidR="00921CA2" w:rsidDel="00EA59E4" w:rsidRDefault="00921CA2" w:rsidP="00D74CCD">
      <w:pPr>
        <w:rPr>
          <w:moveFrom w:id="726" w:author="Tyler Cole-Frost" w:date="2023-10-19T19:05:00Z"/>
        </w:rPr>
      </w:pPr>
    </w:p>
    <w:p w14:paraId="524A7B90" w14:textId="5582299F" w:rsidR="00921CA2" w:rsidDel="00EA59E4" w:rsidRDefault="00921CA2" w:rsidP="00D74CCD">
      <w:pPr>
        <w:rPr>
          <w:moveFrom w:id="727" w:author="Tyler Cole-Frost" w:date="2023-10-19T19:05:00Z"/>
        </w:rPr>
      </w:pPr>
    </w:p>
    <w:p w14:paraId="70187F83" w14:textId="7D83AAA6" w:rsidR="00921CA2" w:rsidDel="00EA59E4" w:rsidRDefault="00921CA2" w:rsidP="00D74CCD">
      <w:pPr>
        <w:rPr>
          <w:moveFrom w:id="728" w:author="Tyler Cole-Frost" w:date="2023-10-19T19:05:00Z"/>
        </w:rPr>
      </w:pPr>
    </w:p>
    <w:p w14:paraId="25219191" w14:textId="3F36A61B" w:rsidR="00921CA2" w:rsidDel="00EA59E4" w:rsidRDefault="00921CA2" w:rsidP="00D74CCD">
      <w:pPr>
        <w:rPr>
          <w:moveFrom w:id="729" w:author="Tyler Cole-Frost" w:date="2023-10-19T19:05:00Z"/>
        </w:rPr>
      </w:pPr>
    </w:p>
    <w:p w14:paraId="35FC430B" w14:textId="2E8F20C4" w:rsidR="00921CA2" w:rsidDel="00EA59E4" w:rsidRDefault="00921CA2" w:rsidP="00D74CCD">
      <w:pPr>
        <w:rPr>
          <w:moveFrom w:id="730" w:author="Tyler Cole-Frost" w:date="2023-10-19T19:05:00Z"/>
        </w:rPr>
      </w:pPr>
    </w:p>
    <w:p w14:paraId="2FCD8FB7" w14:textId="43E8D991" w:rsidR="00921CA2" w:rsidDel="00EA59E4" w:rsidRDefault="00921CA2" w:rsidP="00D74CCD">
      <w:pPr>
        <w:rPr>
          <w:moveFrom w:id="731" w:author="Tyler Cole-Frost" w:date="2023-10-19T19:05:00Z"/>
        </w:rPr>
      </w:pPr>
    </w:p>
    <w:p w14:paraId="6BE67530" w14:textId="56EF6BC3" w:rsidR="00921CA2" w:rsidDel="00EA59E4" w:rsidRDefault="00921CA2" w:rsidP="00D74CCD">
      <w:pPr>
        <w:rPr>
          <w:moveFrom w:id="732" w:author="Tyler Cole-Frost" w:date="2023-10-19T19:05:00Z"/>
        </w:rPr>
      </w:pPr>
    </w:p>
    <w:p w14:paraId="1534306F" w14:textId="3A05FABF" w:rsidR="00921CA2" w:rsidDel="00EA59E4" w:rsidRDefault="00921CA2" w:rsidP="00D74CCD">
      <w:pPr>
        <w:rPr>
          <w:moveFrom w:id="733" w:author="Tyler Cole-Frost" w:date="2023-10-19T19:05:00Z"/>
        </w:rPr>
      </w:pPr>
    </w:p>
    <w:p w14:paraId="50B525CA" w14:textId="1271423D" w:rsidR="00921CA2" w:rsidDel="00EA59E4" w:rsidRDefault="00921CA2" w:rsidP="00D74CCD">
      <w:pPr>
        <w:rPr>
          <w:moveFrom w:id="734" w:author="Tyler Cole-Frost" w:date="2023-10-19T19:05:00Z"/>
        </w:rPr>
      </w:pPr>
    </w:p>
    <w:p w14:paraId="155AB297" w14:textId="1E06D143" w:rsidR="00921CA2" w:rsidDel="00EA59E4" w:rsidRDefault="00921CA2" w:rsidP="00D74CCD">
      <w:pPr>
        <w:rPr>
          <w:moveFrom w:id="735" w:author="Tyler Cole-Frost" w:date="2023-10-19T19:05:00Z"/>
        </w:rPr>
      </w:pPr>
    </w:p>
    <w:p w14:paraId="3DDB8AFB" w14:textId="0696CC8A" w:rsidR="00921CA2" w:rsidDel="00EA59E4" w:rsidRDefault="00921CA2" w:rsidP="00D74CCD">
      <w:pPr>
        <w:rPr>
          <w:moveFrom w:id="736" w:author="Tyler Cole-Frost" w:date="2023-10-19T19:05:00Z"/>
        </w:rPr>
      </w:pPr>
    </w:p>
    <w:p w14:paraId="1687CA45" w14:textId="62316B66" w:rsidR="00921CA2" w:rsidRPr="00D74CCD" w:rsidDel="00EA59E4" w:rsidRDefault="00921CA2" w:rsidP="00D74CCD">
      <w:pPr>
        <w:rPr>
          <w:moveFrom w:id="737" w:author="Tyler Cole-Frost" w:date="2023-10-19T19:05:00Z"/>
        </w:rPr>
      </w:pPr>
    </w:p>
    <w:p w14:paraId="46183873" w14:textId="1CF21AC6" w:rsidR="00D567D5" w:rsidRPr="00D567D5" w:rsidDel="00EA59E4" w:rsidRDefault="00D567D5" w:rsidP="00D567D5">
      <w:pPr>
        <w:rPr>
          <w:moveFrom w:id="738" w:author="Tyler Cole-Frost" w:date="2023-10-19T19:05:00Z"/>
        </w:rPr>
      </w:pPr>
    </w:p>
    <w:p w14:paraId="23F8EEE9" w14:textId="60624C29" w:rsidR="00AA7652" w:rsidDel="00EA59E4" w:rsidRDefault="00D74CCD" w:rsidP="00AA7652">
      <w:pPr>
        <w:pStyle w:val="Heading2"/>
        <w:rPr>
          <w:moveFrom w:id="739" w:author="Tyler Cole-Frost" w:date="2023-10-19T19:05:00Z"/>
        </w:rPr>
      </w:pPr>
      <w:bookmarkStart w:id="740" w:name="_Toc148106617"/>
      <w:moveFrom w:id="741" w:author="Tyler Cole-Frost" w:date="2023-10-19T19:05:00Z">
        <w:r w:rsidDel="00EA59E4">
          <w:t>Screen Sharing</w:t>
        </w:r>
        <w:bookmarkEnd w:id="740"/>
      </w:moveFrom>
    </w:p>
    <w:p w14:paraId="67FAD558" w14:textId="3610A6F3" w:rsidR="00D567D5" w:rsidRPr="00D567D5" w:rsidDel="00EA59E4" w:rsidRDefault="00D567D5" w:rsidP="00D567D5">
      <w:pPr>
        <w:rPr>
          <w:moveFrom w:id="742" w:author="Tyler Cole-Frost" w:date="2023-10-19T19:05:00Z"/>
        </w:rPr>
      </w:pPr>
    </w:p>
    <w:p w14:paraId="0F6B0A5C" w14:textId="603442A9" w:rsidR="008B7206" w:rsidRPr="0075276A" w:rsidDel="00EA59E4" w:rsidRDefault="0075276A" w:rsidP="00661716">
      <w:pPr>
        <w:rPr>
          <w:moveFrom w:id="743" w:author="Tyler Cole-Frost" w:date="2023-10-19T19:05:00Z"/>
        </w:rPr>
      </w:pPr>
      <w:moveFrom w:id="744" w:author="Tyler Cole-Frost" w:date="2023-10-19T19:05:00Z">
        <w:r w:rsidRPr="0075276A" w:rsidDel="00EA59E4">
          <w:t>How to enable screen sharing for participants in Zoom meetings</w:t>
        </w:r>
      </w:moveFrom>
    </w:p>
    <w:p w14:paraId="6905E2AB" w14:textId="1D41DECE" w:rsidR="0075276A" w:rsidDel="00EA59E4" w:rsidRDefault="0075276A" w:rsidP="00661716">
      <w:pPr>
        <w:rPr>
          <w:moveFrom w:id="745" w:author="Tyler Cole-Frost" w:date="2023-10-19T19:05:00Z"/>
        </w:rPr>
      </w:pPr>
      <w:moveFrom w:id="746" w:author="Tyler Cole-Frost" w:date="2023-10-19T19:05:00Z">
        <w:r w:rsidRPr="008B7206" w:rsidDel="00EA59E4">
          <w:t>Windows | macOS | Linux</w:t>
        </w:r>
      </w:moveFrom>
    </w:p>
    <w:p w14:paraId="54823000" w14:textId="030D3DC9" w:rsidR="008B7206" w:rsidRPr="0075276A" w:rsidDel="00EA59E4" w:rsidRDefault="008B7206" w:rsidP="00921CA2">
      <w:pPr>
        <w:ind w:left="576"/>
        <w:rPr>
          <w:moveFrom w:id="747" w:author="Tyler Cole-Frost" w:date="2023-10-19T19:05:00Z"/>
        </w:rPr>
      </w:pPr>
    </w:p>
    <w:p w14:paraId="21D59AA2" w14:textId="05982E2C" w:rsidR="0075276A" w:rsidDel="00EA59E4" w:rsidRDefault="0075276A" w:rsidP="00921CA2">
      <w:pPr>
        <w:pStyle w:val="ListParagraph"/>
        <w:numPr>
          <w:ilvl w:val="0"/>
          <w:numId w:val="22"/>
        </w:numPr>
        <w:rPr>
          <w:moveFrom w:id="748" w:author="Tyler Cole-Frost" w:date="2023-10-19T19:05:00Z"/>
        </w:rPr>
      </w:pPr>
      <w:moveFrom w:id="749" w:author="Tyler Cole-Frost" w:date="2023-10-19T19:05:00Z">
        <w:r w:rsidRPr="0075276A" w:rsidDel="00EA59E4">
          <w:t>Open the Zoom desktop client.</w:t>
        </w:r>
      </w:moveFrom>
    </w:p>
    <w:p w14:paraId="03D02CC7" w14:textId="3A301312" w:rsidR="00921CA2" w:rsidDel="00EA59E4" w:rsidRDefault="00921CA2" w:rsidP="00921CA2">
      <w:pPr>
        <w:ind w:left="576"/>
        <w:rPr>
          <w:moveFrom w:id="750" w:author="Tyler Cole-Frost" w:date="2023-10-19T19:05:00Z"/>
        </w:rPr>
      </w:pPr>
    </w:p>
    <w:p w14:paraId="40C53D01" w14:textId="61585F25" w:rsidR="0075276A" w:rsidRPr="0075276A" w:rsidDel="00EA59E4" w:rsidRDefault="0075276A" w:rsidP="00921CA2">
      <w:pPr>
        <w:ind w:left="576"/>
        <w:rPr>
          <w:moveFrom w:id="751" w:author="Tyler Cole-Frost" w:date="2023-10-19T19:05:00Z"/>
        </w:rPr>
      </w:pPr>
    </w:p>
    <w:p w14:paraId="587FC3E4" w14:textId="78886992" w:rsidR="0075276A" w:rsidDel="00EA59E4" w:rsidRDefault="0075276A" w:rsidP="00921CA2">
      <w:pPr>
        <w:pStyle w:val="ListParagraph"/>
        <w:numPr>
          <w:ilvl w:val="0"/>
          <w:numId w:val="22"/>
        </w:numPr>
        <w:rPr>
          <w:moveFrom w:id="752" w:author="Tyler Cole-Frost" w:date="2023-10-19T19:05:00Z"/>
        </w:rPr>
      </w:pPr>
      <w:moveFrom w:id="753" w:author="Tyler Cole-Frost" w:date="2023-10-19T19:05:00Z">
        <w:r w:rsidRPr="0075276A" w:rsidDel="00EA59E4">
          <w:t>Start or </w:t>
        </w:r>
        <w:r w:rsidR="005C47D0" w:rsidDel="00EA59E4">
          <w:fldChar w:fldCharType="begin"/>
        </w:r>
        <w:r w:rsidR="005C47D0" w:rsidDel="00EA59E4">
          <w:instrText>HYPERLINK "https://support.zoom.us/hc/en-us/articles/201362193-" \l "h_01FNVYW0C2Q9DCJ8JVJ03BZJ0V" \t "_self"</w:instrText>
        </w:r>
        <w:r w:rsidR="005C47D0" w:rsidDel="00EA59E4">
          <w:fldChar w:fldCharType="separate"/>
        </w:r>
        <w:r w:rsidRPr="0075276A" w:rsidDel="00EA59E4">
          <w:rPr>
            <w:rStyle w:val="Hyperlink"/>
          </w:rPr>
          <w:t>join a Zoom meeting</w:t>
        </w:r>
        <w:r w:rsidR="005C47D0" w:rsidDel="00EA59E4">
          <w:rPr>
            <w:rStyle w:val="Hyperlink"/>
          </w:rPr>
          <w:fldChar w:fldCharType="end"/>
        </w:r>
        <w:r w:rsidRPr="0075276A" w:rsidDel="00EA59E4">
          <w:t> as the host.</w:t>
        </w:r>
      </w:moveFrom>
    </w:p>
    <w:p w14:paraId="4B1E41B0" w14:textId="2446F250" w:rsidR="00921CA2" w:rsidDel="00EA59E4" w:rsidRDefault="00921CA2" w:rsidP="00921CA2">
      <w:pPr>
        <w:ind w:left="576"/>
        <w:rPr>
          <w:moveFrom w:id="754" w:author="Tyler Cole-Frost" w:date="2023-10-19T19:05:00Z"/>
        </w:rPr>
      </w:pPr>
    </w:p>
    <w:p w14:paraId="1A99EA88" w14:textId="0A4F1283" w:rsidR="0075276A" w:rsidRPr="0075276A" w:rsidDel="00EA59E4" w:rsidRDefault="0075276A" w:rsidP="00921CA2">
      <w:pPr>
        <w:ind w:left="576"/>
        <w:rPr>
          <w:moveFrom w:id="755" w:author="Tyler Cole-Frost" w:date="2023-10-19T19:05:00Z"/>
        </w:rPr>
      </w:pPr>
      <w:moveFrom w:id="756" w:author="Tyler Cole-Frost" w:date="2023-10-19T19:05:00Z">
        <w:r w:rsidRPr="0075276A" w:rsidDel="00EA59E4">
          <w:t> </w:t>
        </w:r>
      </w:moveFrom>
    </w:p>
    <w:p w14:paraId="1DC7274B" w14:textId="30A2680A" w:rsidR="0075276A" w:rsidDel="00EA59E4" w:rsidRDefault="0075276A" w:rsidP="00921CA2">
      <w:pPr>
        <w:pStyle w:val="ListParagraph"/>
        <w:numPr>
          <w:ilvl w:val="0"/>
          <w:numId w:val="22"/>
        </w:numPr>
        <w:rPr>
          <w:moveFrom w:id="757" w:author="Tyler Cole-Frost" w:date="2023-10-19T19:05:00Z"/>
        </w:rPr>
      </w:pPr>
      <w:moveFrom w:id="758" w:author="Tyler Cole-Frost" w:date="2023-10-19T19:05:00Z">
        <w:r w:rsidRPr="0075276A" w:rsidDel="00EA59E4">
          <w:t xml:space="preserve">On the </w:t>
        </w:r>
        <w:r w:rsidR="00D91E03" w:rsidRPr="0075276A" w:rsidDel="00EA59E4">
          <w:t>control’s</w:t>
        </w:r>
        <w:r w:rsidRPr="0075276A" w:rsidDel="00EA59E4">
          <w:t xml:space="preserve"> toolbar, click the upward arrow icon </w:t>
        </w:r>
        <w:r w:rsidRPr="0075276A" w:rsidDel="00EA59E4">
          <w:rPr>
            <w:noProof/>
          </w:rPr>
          <w:drawing>
            <wp:inline distT="0" distB="0" distL="0" distR="0" wp14:anchorId="6F4190EA" wp14:editId="235182ED">
              <wp:extent cx="238125" cy="133350"/>
              <wp:effectExtent l="0" t="0" r="9525" b="0"/>
              <wp:docPr id="20" name="Picture 2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extLst>
                          <a:ext uri="{C183D7F6-B498-43B3-948B-1728B52AA6E4}">
                            <adec:decorative xmlns:adec="http://schemas.microsoft.com/office/drawing/2017/decorative" val="1"/>
                          </a:ext>
                        </a:extLs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125" cy="133350"/>
                      </a:xfrm>
                      <a:prstGeom prst="rect">
                        <a:avLst/>
                      </a:prstGeom>
                      <a:noFill/>
                      <a:ln>
                        <a:noFill/>
                      </a:ln>
                    </pic:spPr>
                  </pic:pic>
                </a:graphicData>
              </a:graphic>
            </wp:inline>
          </w:drawing>
        </w:r>
        <w:r w:rsidRPr="0075276A" w:rsidDel="00EA59E4">
          <w:t> next to </w:t>
        </w:r>
        <w:r w:rsidRPr="00921CA2" w:rsidDel="00EA59E4">
          <w:rPr>
            <w:b/>
            <w:bCs/>
          </w:rPr>
          <w:t>Share Screen </w:t>
        </w:r>
        <w:r w:rsidRPr="0075276A" w:rsidDel="00EA59E4">
          <w:rPr>
            <w:noProof/>
          </w:rPr>
          <w:drawing>
            <wp:inline distT="0" distB="0" distL="0" distR="0" wp14:anchorId="41616196" wp14:editId="46A8165C">
              <wp:extent cx="238125" cy="180975"/>
              <wp:effectExtent l="0" t="0" r="9525" b="9525"/>
              <wp:docPr id="19" name="Picture 1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a:extLst>
                          <a:ext uri="{C183D7F6-B498-43B3-948B-1728B52AA6E4}">
                            <adec:decorative xmlns:adec="http://schemas.microsoft.com/office/drawing/2017/decorative" val="1"/>
                          </a:ext>
                        </a:extLs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8125" cy="180975"/>
                      </a:xfrm>
                      <a:prstGeom prst="rect">
                        <a:avLst/>
                      </a:prstGeom>
                      <a:noFill/>
                      <a:ln>
                        <a:noFill/>
                      </a:ln>
                    </pic:spPr>
                  </pic:pic>
                </a:graphicData>
              </a:graphic>
            </wp:inline>
          </w:drawing>
        </w:r>
        <w:r w:rsidRPr="0075276A" w:rsidDel="00EA59E4">
          <w:t>.</w:t>
        </w:r>
      </w:moveFrom>
    </w:p>
    <w:p w14:paraId="7A8595D3" w14:textId="617E26DD" w:rsidR="0075276A" w:rsidRPr="0075276A" w:rsidDel="00EA59E4" w:rsidRDefault="0075276A" w:rsidP="00921CA2">
      <w:pPr>
        <w:ind w:left="576"/>
        <w:rPr>
          <w:moveFrom w:id="759" w:author="Tyler Cole-Frost" w:date="2023-10-19T19:05:00Z"/>
        </w:rPr>
      </w:pPr>
    </w:p>
    <w:p w14:paraId="41A705F7" w14:textId="77FBF98F" w:rsidR="0075276A" w:rsidRPr="00921CA2" w:rsidDel="00EA59E4" w:rsidRDefault="0075276A" w:rsidP="00921CA2">
      <w:pPr>
        <w:pStyle w:val="ListParagraph"/>
        <w:numPr>
          <w:ilvl w:val="0"/>
          <w:numId w:val="22"/>
        </w:numPr>
        <w:rPr>
          <w:moveFrom w:id="760" w:author="Tyler Cole-Frost" w:date="2023-10-19T19:05:00Z"/>
          <w:b/>
          <w:bCs/>
        </w:rPr>
      </w:pPr>
      <w:moveFrom w:id="761" w:author="Tyler Cole-Frost" w:date="2023-10-19T19:05:00Z">
        <w:r w:rsidRPr="0075276A" w:rsidDel="00EA59E4">
          <w:t>Click </w:t>
        </w:r>
        <w:r w:rsidRPr="00921CA2" w:rsidDel="00EA59E4">
          <w:rPr>
            <w:b/>
            <w:bCs/>
          </w:rPr>
          <w:t>Advanced Sharing Options.</w:t>
        </w:r>
      </w:moveFrom>
    </w:p>
    <w:p w14:paraId="59B9A979" w14:textId="15B69F5E" w:rsidR="00921CA2" w:rsidDel="00EA59E4" w:rsidRDefault="0075276A" w:rsidP="00921CA2">
      <w:pPr>
        <w:ind w:left="792" w:firstLine="504"/>
        <w:rPr>
          <w:moveFrom w:id="762" w:author="Tyler Cole-Frost" w:date="2023-10-19T19:05:00Z"/>
        </w:rPr>
      </w:pPr>
      <w:moveFrom w:id="763" w:author="Tyler Cole-Frost" w:date="2023-10-19T19:05:00Z">
        <w:r w:rsidRPr="0075276A" w:rsidDel="00EA59E4">
          <w:t>A pop-up window will appear.</w:t>
        </w:r>
      </w:moveFrom>
    </w:p>
    <w:p w14:paraId="2947CEA5" w14:textId="1A0C880E" w:rsidR="00921CA2" w:rsidDel="00EA59E4" w:rsidRDefault="00921CA2" w:rsidP="00921CA2">
      <w:pPr>
        <w:ind w:left="792" w:firstLine="504"/>
        <w:rPr>
          <w:moveFrom w:id="764" w:author="Tyler Cole-Frost" w:date="2023-10-19T19:05:00Z"/>
        </w:rPr>
      </w:pPr>
    </w:p>
    <w:p w14:paraId="43743C45" w14:textId="247CFA73" w:rsidR="0075276A" w:rsidDel="00EA59E4" w:rsidRDefault="0075276A" w:rsidP="00921CA2">
      <w:pPr>
        <w:pStyle w:val="ListParagraph"/>
        <w:numPr>
          <w:ilvl w:val="0"/>
          <w:numId w:val="22"/>
        </w:numPr>
        <w:rPr>
          <w:moveFrom w:id="765" w:author="Tyler Cole-Frost" w:date="2023-10-19T19:05:00Z"/>
        </w:rPr>
      </w:pPr>
      <w:moveFrom w:id="766" w:author="Tyler Cole-Frost" w:date="2023-10-19T19:05:00Z">
        <w:r w:rsidRPr="0075276A" w:rsidDel="00EA59E4">
          <w:t>Under </w:t>
        </w:r>
        <w:r w:rsidRPr="00921CA2" w:rsidDel="00EA59E4">
          <w:rPr>
            <w:b/>
            <w:bCs/>
          </w:rPr>
          <w:t>Who can share</w:t>
        </w:r>
        <w:r w:rsidRPr="0075276A" w:rsidDel="00EA59E4">
          <w:t>, select </w:t>
        </w:r>
        <w:r w:rsidRPr="00921CA2" w:rsidDel="00EA59E4">
          <w:rPr>
            <w:b/>
            <w:bCs/>
          </w:rPr>
          <w:t>All Participants</w:t>
        </w:r>
        <w:r w:rsidRPr="0075276A" w:rsidDel="00EA59E4">
          <w:t>.</w:t>
        </w:r>
      </w:moveFrom>
    </w:p>
    <w:p w14:paraId="3263E945" w14:textId="69A0E238" w:rsidR="008B7206" w:rsidDel="00EA59E4" w:rsidRDefault="008B7206" w:rsidP="008B7206">
      <w:pPr>
        <w:rPr>
          <w:moveFrom w:id="767" w:author="Tyler Cole-Frost" w:date="2023-10-19T19:05:00Z"/>
        </w:rPr>
      </w:pPr>
    </w:p>
    <w:p w14:paraId="05E4F461" w14:textId="713E45CC" w:rsidR="0075276A" w:rsidDel="00EA59E4" w:rsidRDefault="0075276A" w:rsidP="0075276A">
      <w:pPr>
        <w:rPr>
          <w:moveFrom w:id="768" w:author="Tyler Cole-Frost" w:date="2023-10-19T19:05:00Z"/>
        </w:rPr>
      </w:pPr>
      <w:moveFrom w:id="769" w:author="Tyler Cole-Frost" w:date="2023-10-19T19:05:00Z">
        <w:r w:rsidRPr="0075276A" w:rsidDel="00EA59E4">
          <w:br/>
          <w:t>All participants in the meeting will be able to share their screen in this session.</w:t>
        </w:r>
      </w:moveFrom>
    </w:p>
    <w:p w14:paraId="6F8753BA" w14:textId="7D08A315" w:rsidR="0075276A" w:rsidRPr="0075276A" w:rsidDel="00EA59E4" w:rsidRDefault="0075276A" w:rsidP="0075276A">
      <w:pPr>
        <w:rPr>
          <w:moveFrom w:id="770" w:author="Tyler Cole-Frost" w:date="2023-10-19T19:05:00Z"/>
        </w:rPr>
      </w:pPr>
    </w:p>
    <w:p w14:paraId="22A96142" w14:textId="4F65661F" w:rsidR="008B7206" w:rsidDel="00EA59E4" w:rsidRDefault="008B7206" w:rsidP="0075276A">
      <w:pPr>
        <w:rPr>
          <w:moveFrom w:id="771" w:author="Tyler Cole-Frost" w:date="2023-10-19T19:05:00Z"/>
        </w:rPr>
      </w:pPr>
    </w:p>
    <w:p w14:paraId="7059EC2C" w14:textId="000B9918" w:rsidR="008B7206" w:rsidDel="00EA59E4" w:rsidRDefault="008B7206" w:rsidP="0075276A">
      <w:pPr>
        <w:rPr>
          <w:moveFrom w:id="772" w:author="Tyler Cole-Frost" w:date="2023-10-19T19:05:00Z"/>
        </w:rPr>
      </w:pPr>
    </w:p>
    <w:p w14:paraId="3B7FDA6C" w14:textId="1A7AB6CC" w:rsidR="0075276A" w:rsidRPr="0075276A" w:rsidDel="00EA59E4" w:rsidRDefault="0075276A" w:rsidP="0075276A">
      <w:pPr>
        <w:rPr>
          <w:moveFrom w:id="773" w:author="Tyler Cole-Frost" w:date="2023-10-19T19:05:00Z"/>
        </w:rPr>
      </w:pPr>
      <w:moveFrom w:id="774" w:author="Tyler Cole-Frost" w:date="2023-10-19T19:05:00Z">
        <w:r w:rsidRPr="0075276A" w:rsidDel="00EA59E4">
          <w:t>Notes:</w:t>
        </w:r>
      </w:moveFrom>
    </w:p>
    <w:p w14:paraId="32EB2904" w14:textId="549A060D" w:rsidR="0075276A" w:rsidDel="00EA59E4" w:rsidRDefault="0075276A" w:rsidP="0075276A">
      <w:pPr>
        <w:rPr>
          <w:moveFrom w:id="775" w:author="Tyler Cole-Frost" w:date="2023-10-19T19:05:00Z"/>
        </w:rPr>
      </w:pPr>
      <w:moveFrom w:id="776" w:author="Tyler Cole-Frost" w:date="2023-10-19T19:05:00Z">
        <w:r w:rsidRPr="0075276A" w:rsidDel="00EA59E4">
          <w:t>Changing this setting during a meeting only affects this current session. Restarting the meeting or starting a different meeting will revert the Screen Sharing options back to their default. To change the default for meetings you host, adjust the </w:t>
        </w:r>
        <w:r w:rsidR="005C47D0" w:rsidDel="00EA59E4">
          <w:fldChar w:fldCharType="begin"/>
        </w:r>
        <w:r w:rsidR="005C47D0" w:rsidDel="00EA59E4">
          <w:instrText>HYPERLINK "https://support.zoom.us/hc/en-us/arti</w:instrText>
        </w:r>
        <w:r w:rsidR="005C47D0" w:rsidDel="00EA59E4">
          <w:instrText>cles/360034675592-Changing-your-meeting-settings" \l "h_01a29f16-a56a-42eb-9ab2-58c43f3d881a" \t "_self"</w:instrText>
        </w:r>
        <w:r w:rsidR="005C47D0" w:rsidDel="00EA59E4">
          <w:fldChar w:fldCharType="separate"/>
        </w:r>
        <w:r w:rsidRPr="0075276A" w:rsidDel="00EA59E4">
          <w:rPr>
            <w:rStyle w:val="Hyperlink"/>
          </w:rPr>
          <w:t>screen sharing settings</w:t>
        </w:r>
        <w:r w:rsidR="005C47D0" w:rsidDel="00EA59E4">
          <w:rPr>
            <w:rStyle w:val="Hyperlink"/>
          </w:rPr>
          <w:fldChar w:fldCharType="end"/>
        </w:r>
        <w:r w:rsidRPr="0075276A" w:rsidDel="00EA59E4">
          <w:t> on the </w:t>
        </w:r>
        <w:r w:rsidR="005C47D0" w:rsidDel="00EA59E4">
          <w:fldChar w:fldCharType="begin"/>
        </w:r>
        <w:r w:rsidR="005C47D0" w:rsidDel="00EA59E4">
          <w:instrText>HYPERLINK "https://zoom.us/profile/setting" \t "_blank"</w:instrText>
        </w:r>
        <w:r w:rsidR="005C47D0" w:rsidDel="00EA59E4">
          <w:fldChar w:fldCharType="separate"/>
        </w:r>
        <w:r w:rsidRPr="0075276A" w:rsidDel="00EA59E4">
          <w:rPr>
            <w:rStyle w:val="Hyperlink"/>
          </w:rPr>
          <w:t>Settings page</w:t>
        </w:r>
        <w:r w:rsidR="005C47D0" w:rsidDel="00EA59E4">
          <w:rPr>
            <w:rStyle w:val="Hyperlink"/>
          </w:rPr>
          <w:fldChar w:fldCharType="end"/>
        </w:r>
        <w:r w:rsidRPr="0075276A" w:rsidDel="00EA59E4">
          <w:t> on the web portal.</w:t>
        </w:r>
      </w:moveFrom>
    </w:p>
    <w:p w14:paraId="7FFB037D" w14:textId="33E6F1B9" w:rsidR="008B7206" w:rsidDel="00EA59E4" w:rsidRDefault="008B7206" w:rsidP="0075276A">
      <w:pPr>
        <w:rPr>
          <w:moveFrom w:id="777" w:author="Tyler Cole-Frost" w:date="2023-10-19T19:05:00Z"/>
        </w:rPr>
      </w:pPr>
    </w:p>
    <w:p w14:paraId="4885FCAD" w14:textId="3DD4073F" w:rsidR="008B7206" w:rsidDel="00EA59E4" w:rsidRDefault="008B7206" w:rsidP="0075276A">
      <w:pPr>
        <w:rPr>
          <w:moveFrom w:id="778" w:author="Tyler Cole-Frost" w:date="2023-10-19T19:05:00Z"/>
        </w:rPr>
      </w:pPr>
    </w:p>
    <w:p w14:paraId="18676C8E" w14:textId="0A26C8D7" w:rsidR="008B7206" w:rsidRPr="0075276A" w:rsidDel="00EA59E4" w:rsidRDefault="008B7206" w:rsidP="0075276A">
      <w:pPr>
        <w:rPr>
          <w:moveFrom w:id="779" w:author="Tyler Cole-Frost" w:date="2023-10-19T19:05:00Z"/>
        </w:rPr>
      </w:pPr>
    </w:p>
    <w:p w14:paraId="029158BF" w14:textId="6960B511" w:rsidR="0075276A" w:rsidRPr="0075276A" w:rsidDel="00EA59E4" w:rsidRDefault="0075276A" w:rsidP="0075276A">
      <w:pPr>
        <w:rPr>
          <w:moveFrom w:id="780" w:author="Tyler Cole-Frost" w:date="2023-10-19T19:05:00Z"/>
        </w:rPr>
      </w:pPr>
      <w:moveFrom w:id="781" w:author="Tyler Cole-Frost" w:date="2023-10-19T19:05:00Z">
        <w:r w:rsidRPr="0075276A" w:rsidDel="00EA59E4">
          <w:t>You can also click </w:t>
        </w:r>
        <w:r w:rsidRPr="0075276A" w:rsidDel="00EA59E4">
          <w:rPr>
            <w:b/>
            <w:bCs/>
          </w:rPr>
          <w:t>Security</w:t>
        </w:r>
        <w:r w:rsidRPr="0075276A" w:rsidDel="00EA59E4">
          <w:t> </w:t>
        </w:r>
        <w:r w:rsidRPr="0075276A" w:rsidDel="00EA59E4">
          <w:rPr>
            <w:noProof/>
          </w:rPr>
          <w:drawing>
            <wp:inline distT="0" distB="0" distL="0" distR="0" wp14:anchorId="4FE985A4" wp14:editId="396EACBA">
              <wp:extent cx="238125" cy="266700"/>
              <wp:effectExtent l="0" t="0" r="9525" b="0"/>
              <wp:docPr id="18" name="Picture 1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a:extLst>
                          <a:ext uri="{C183D7F6-B498-43B3-948B-1728B52AA6E4}">
                            <adec:decorative xmlns:adec="http://schemas.microsoft.com/office/drawing/2017/decorative" val="1"/>
                          </a:ext>
                        </a:extLs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125" cy="266700"/>
                      </a:xfrm>
                      <a:prstGeom prst="rect">
                        <a:avLst/>
                      </a:prstGeom>
                      <a:noFill/>
                      <a:ln>
                        <a:noFill/>
                      </a:ln>
                    </pic:spPr>
                  </pic:pic>
                </a:graphicData>
              </a:graphic>
            </wp:inline>
          </w:drawing>
        </w:r>
        <w:r w:rsidRPr="0075276A" w:rsidDel="00EA59E4">
          <w:t> from the controls toolbar and make sure that the </w:t>
        </w:r>
        <w:r w:rsidRPr="0075276A" w:rsidDel="00EA59E4">
          <w:rPr>
            <w:b/>
            <w:bCs/>
          </w:rPr>
          <w:t>Screen Share</w:t>
        </w:r>
        <w:r w:rsidRPr="0075276A" w:rsidDel="00EA59E4">
          <w:t> option is checked.</w:t>
        </w:r>
      </w:moveFrom>
    </w:p>
    <w:p w14:paraId="1D064625" w14:textId="6415B0A7" w:rsidR="0075276A" w:rsidRPr="0075276A" w:rsidDel="00EA59E4" w:rsidRDefault="0075276A" w:rsidP="0075276A">
      <w:pPr>
        <w:rPr>
          <w:moveFrom w:id="782" w:author="Tyler Cole-Frost" w:date="2023-10-19T19:05:00Z"/>
        </w:rPr>
      </w:pPr>
      <w:moveFrom w:id="783" w:author="Tyler Cole-Frost" w:date="2023-10-19T19:05:00Z">
        <w:r w:rsidRPr="0075276A" w:rsidDel="00EA59E4">
          <w:t>If the options are greyed out, ensure that </w:t>
        </w:r>
        <w:r w:rsidRPr="0075276A" w:rsidDel="00EA59E4">
          <w:rPr>
            <w:b/>
            <w:bCs/>
          </w:rPr>
          <w:t>Multiple participants can share simultaneously</w:t>
        </w:r>
        <w:r w:rsidRPr="0075276A" w:rsidDel="00EA59E4">
          <w:t> is not selected in the </w:t>
        </w:r>
        <w:r w:rsidRPr="0075276A" w:rsidDel="00EA59E4">
          <w:rPr>
            <w:b/>
            <w:bCs/>
          </w:rPr>
          <w:t>Advanced Sharing Options</w:t>
        </w:r>
        <w:r w:rsidRPr="0075276A" w:rsidDel="00EA59E4">
          <w:t> window, as other options cannot be adjusted while it is enabled. </w:t>
        </w:r>
      </w:moveFrom>
    </w:p>
    <w:p w14:paraId="6235E466" w14:textId="04721F58" w:rsidR="00AA7652" w:rsidDel="00EA59E4" w:rsidRDefault="00C817B2" w:rsidP="0075276A">
      <w:pPr>
        <w:rPr>
          <w:moveFrom w:id="784" w:author="Tyler Cole-Frost" w:date="2023-10-19T19:05:00Z"/>
        </w:rPr>
      </w:pPr>
      <w:moveFrom w:id="785" w:author="Tyler Cole-Frost" w:date="2023-10-19T19:05:00Z">
        <w:r w:rsidDel="00EA59E4">
          <w:t>Error messages and troubleshooting guide</w:t>
        </w:r>
      </w:moveFrom>
    </w:p>
    <w:p w14:paraId="4A3972B5" w14:textId="292920E7" w:rsidR="0075276A" w:rsidDel="00EA59E4" w:rsidRDefault="0075276A" w:rsidP="0075276A">
      <w:pPr>
        <w:rPr>
          <w:moveFrom w:id="786" w:author="Tyler Cole-Frost" w:date="2023-10-19T19:05:00Z"/>
        </w:rPr>
      </w:pPr>
    </w:p>
    <w:p w14:paraId="232901CB" w14:textId="29DFFEA8" w:rsidR="0075276A" w:rsidDel="00EA59E4" w:rsidRDefault="0075276A" w:rsidP="0075276A">
      <w:pPr>
        <w:rPr>
          <w:moveFrom w:id="787" w:author="Tyler Cole-Frost" w:date="2023-10-19T19:05:00Z"/>
        </w:rPr>
      </w:pPr>
    </w:p>
    <w:p w14:paraId="2B2D9648" w14:textId="11394A7A" w:rsidR="0075276A" w:rsidDel="00EA59E4" w:rsidRDefault="0075276A" w:rsidP="0075276A">
      <w:pPr>
        <w:rPr>
          <w:moveFrom w:id="788" w:author="Tyler Cole-Frost" w:date="2023-10-19T19:05:00Z"/>
        </w:rPr>
      </w:pPr>
    </w:p>
    <w:p w14:paraId="11739600" w14:textId="5DEADCD2" w:rsidR="0075276A" w:rsidDel="00EA59E4" w:rsidRDefault="0075276A" w:rsidP="0075276A">
      <w:pPr>
        <w:rPr>
          <w:moveFrom w:id="789" w:author="Tyler Cole-Frost" w:date="2023-10-19T19:05:00Z"/>
        </w:rPr>
      </w:pPr>
    </w:p>
    <w:p w14:paraId="0B57BA43" w14:textId="16264E77" w:rsidR="005108E6" w:rsidDel="00EA59E4" w:rsidRDefault="005108E6" w:rsidP="0075276A">
      <w:pPr>
        <w:rPr>
          <w:moveFrom w:id="790" w:author="Tyler Cole-Frost" w:date="2023-10-19T19:05:00Z"/>
        </w:rPr>
      </w:pPr>
    </w:p>
    <w:p w14:paraId="43FABEBF" w14:textId="569CED77" w:rsidR="005108E6" w:rsidDel="00EA59E4" w:rsidRDefault="005108E6" w:rsidP="0075276A">
      <w:pPr>
        <w:rPr>
          <w:moveFrom w:id="791" w:author="Tyler Cole-Frost" w:date="2023-10-19T19:05:00Z"/>
        </w:rPr>
      </w:pPr>
    </w:p>
    <w:p w14:paraId="5FDA55E8" w14:textId="5D4EDDF2" w:rsidR="005108E6" w:rsidDel="00EA59E4" w:rsidRDefault="005108E6" w:rsidP="0075276A">
      <w:pPr>
        <w:rPr>
          <w:moveFrom w:id="792" w:author="Tyler Cole-Frost" w:date="2023-10-19T19:05:00Z"/>
        </w:rPr>
      </w:pPr>
    </w:p>
    <w:p w14:paraId="6D63DE62" w14:textId="35A58673" w:rsidR="005108E6" w:rsidDel="00EA59E4" w:rsidRDefault="005108E6" w:rsidP="0075276A">
      <w:pPr>
        <w:rPr>
          <w:moveFrom w:id="793" w:author="Tyler Cole-Frost" w:date="2023-10-19T19:05:00Z"/>
        </w:rPr>
      </w:pPr>
    </w:p>
    <w:p w14:paraId="2A23B515" w14:textId="77777777" w:rsidR="00EA59E4" w:rsidRDefault="00EA59E4" w:rsidP="00EA59E4">
      <w:pPr>
        <w:pStyle w:val="Heading1"/>
        <w:rPr>
          <w:moveTo w:id="794" w:author="Tyler Cole-Frost" w:date="2023-10-19T19:05:00Z"/>
        </w:rPr>
      </w:pPr>
      <w:bookmarkStart w:id="795" w:name="_Toc148106618"/>
      <w:moveFromRangeEnd w:id="639"/>
      <w:moveToRangeStart w:id="796" w:author="Tyler Cole-Frost" w:date="2023-10-19T19:05:00Z" w:name="move148634765"/>
      <w:moveTo w:id="797" w:author="Tyler Cole-Frost" w:date="2023-10-19T19:05:00Z">
        <w:r>
          <w:t>Major features and functions of the product</w:t>
        </w:r>
      </w:moveTo>
    </w:p>
    <w:p w14:paraId="36E6AF29" w14:textId="77777777" w:rsidR="00EA59E4" w:rsidRDefault="00EA59E4" w:rsidP="00EA59E4">
      <w:pPr>
        <w:pStyle w:val="Heading2"/>
        <w:rPr>
          <w:moveTo w:id="798" w:author="Tyler Cole-Frost" w:date="2023-10-19T19:05:00Z"/>
        </w:rPr>
      </w:pPr>
      <w:moveTo w:id="799" w:author="Tyler Cole-Frost" w:date="2023-10-19T19:05:00Z">
        <w:r>
          <w:t>Video</w:t>
        </w:r>
      </w:moveTo>
    </w:p>
    <w:p w14:paraId="4ADA8B24" w14:textId="77777777" w:rsidR="00EA59E4" w:rsidRPr="00661716" w:rsidRDefault="00EA59E4" w:rsidP="00EA59E4">
      <w:pPr>
        <w:rPr>
          <w:moveTo w:id="800" w:author="Tyler Cole-Frost" w:date="2023-10-19T19:05:00Z"/>
        </w:rPr>
      </w:pPr>
    </w:p>
    <w:p w14:paraId="3D18B65A" w14:textId="77777777" w:rsidR="00EA59E4" w:rsidRPr="00D74CCD" w:rsidRDefault="00EA59E4" w:rsidP="00EA59E4">
      <w:pPr>
        <w:rPr>
          <w:moveTo w:id="801" w:author="Tyler Cole-Frost" w:date="2023-10-19T19:05:00Z"/>
        </w:rPr>
      </w:pPr>
      <w:moveTo w:id="802" w:author="Tyler Cole-Frost" w:date="2023-10-19T19:05:00Z">
        <w:r w:rsidRPr="00D74CCD">
          <w:t>How to enable or disable participant’s video </w:t>
        </w:r>
      </w:moveTo>
    </w:p>
    <w:p w14:paraId="78185F1A" w14:textId="77777777" w:rsidR="00EA59E4" w:rsidRDefault="00EA59E4" w:rsidP="00EA59E4">
      <w:pPr>
        <w:rPr>
          <w:moveTo w:id="803" w:author="Tyler Cole-Frost" w:date="2023-10-19T19:05:00Z"/>
        </w:rPr>
      </w:pPr>
    </w:p>
    <w:p w14:paraId="5A05626D" w14:textId="77777777" w:rsidR="00EA59E4" w:rsidRPr="00D74CCD" w:rsidRDefault="00EA59E4" w:rsidP="00EA59E4">
      <w:pPr>
        <w:ind w:left="432"/>
        <w:rPr>
          <w:moveTo w:id="804" w:author="Tyler Cole-Frost" w:date="2023-10-19T19:05:00Z"/>
        </w:rPr>
      </w:pPr>
      <w:moveTo w:id="805" w:author="Tyler Cole-Frost" w:date="2023-10-19T19:05:00Z">
        <w:r w:rsidRPr="00D74CCD">
          <w:t>User</w:t>
        </w:r>
      </w:moveTo>
    </w:p>
    <w:p w14:paraId="1B9DE4B7" w14:textId="77777777" w:rsidR="00EA59E4" w:rsidRDefault="00EA59E4" w:rsidP="00EA59E4">
      <w:pPr>
        <w:numPr>
          <w:ilvl w:val="0"/>
          <w:numId w:val="15"/>
        </w:numPr>
        <w:rPr>
          <w:moveTo w:id="806" w:author="Tyler Cole-Frost" w:date="2023-10-19T19:05:00Z"/>
        </w:rPr>
      </w:pPr>
      <w:moveTo w:id="807" w:author="Tyler Cole-Frost" w:date="2023-10-19T19:05:00Z">
        <w:r w:rsidRPr="00D74CCD">
          <w:t>Sign in to the </w:t>
        </w:r>
        <w:r>
          <w:fldChar w:fldCharType="begin"/>
        </w:r>
        <w:r>
          <w:instrText>HYPERLINK "https://zoom.us/signin" \t "_blank"</w:instrText>
        </w:r>
        <w:r>
          <w:fldChar w:fldCharType="separate"/>
        </w:r>
        <w:r w:rsidRPr="00D74CCD">
          <w:rPr>
            <w:rStyle w:val="Hyperlink"/>
          </w:rPr>
          <w:t>Zoom web portal</w:t>
        </w:r>
        <w:r>
          <w:rPr>
            <w:rStyle w:val="Hyperlink"/>
          </w:rPr>
          <w:fldChar w:fldCharType="end"/>
        </w:r>
        <w:r w:rsidRPr="00D74CCD">
          <w:t>.</w:t>
        </w:r>
      </w:moveTo>
    </w:p>
    <w:p w14:paraId="135BF04A" w14:textId="77777777" w:rsidR="00EA59E4" w:rsidRDefault="00EA59E4" w:rsidP="00EA59E4">
      <w:pPr>
        <w:rPr>
          <w:moveTo w:id="808" w:author="Tyler Cole-Frost" w:date="2023-10-19T19:05:00Z"/>
        </w:rPr>
      </w:pPr>
    </w:p>
    <w:p w14:paraId="491DF603" w14:textId="77777777" w:rsidR="00EA59E4" w:rsidRPr="00D74CCD" w:rsidRDefault="00EA59E4" w:rsidP="00EA59E4">
      <w:pPr>
        <w:rPr>
          <w:moveTo w:id="809" w:author="Tyler Cole-Frost" w:date="2023-10-19T19:05:00Z"/>
        </w:rPr>
      </w:pPr>
    </w:p>
    <w:p w14:paraId="1D73B499" w14:textId="77777777" w:rsidR="00EA59E4" w:rsidRPr="00921CA2" w:rsidRDefault="00EA59E4" w:rsidP="00EA59E4">
      <w:pPr>
        <w:numPr>
          <w:ilvl w:val="0"/>
          <w:numId w:val="15"/>
        </w:numPr>
        <w:rPr>
          <w:moveTo w:id="810" w:author="Tyler Cole-Frost" w:date="2023-10-19T19:05:00Z"/>
        </w:rPr>
      </w:pPr>
      <w:moveTo w:id="811" w:author="Tyler Cole-Frost" w:date="2023-10-19T19:05:00Z">
        <w:r w:rsidRPr="00D74CCD">
          <w:t>From the navigation panel, select </w:t>
        </w:r>
        <w:r w:rsidRPr="00D74CCD">
          <w:rPr>
            <w:b/>
            <w:bCs/>
          </w:rPr>
          <w:t>Settings.</w:t>
        </w:r>
      </w:moveTo>
    </w:p>
    <w:p w14:paraId="7AE40D72" w14:textId="77777777" w:rsidR="00EA59E4" w:rsidRDefault="00EA59E4" w:rsidP="00EA59E4">
      <w:pPr>
        <w:pStyle w:val="ListParagraph"/>
        <w:rPr>
          <w:moveTo w:id="812" w:author="Tyler Cole-Frost" w:date="2023-10-19T19:05:00Z"/>
        </w:rPr>
      </w:pPr>
    </w:p>
    <w:p w14:paraId="19E4D3A4" w14:textId="77777777" w:rsidR="00EA59E4" w:rsidRPr="00D74CCD" w:rsidRDefault="00EA59E4" w:rsidP="00EA59E4">
      <w:pPr>
        <w:rPr>
          <w:moveTo w:id="813" w:author="Tyler Cole-Frost" w:date="2023-10-19T19:05:00Z"/>
        </w:rPr>
      </w:pPr>
    </w:p>
    <w:p w14:paraId="7A97EC8D" w14:textId="77777777" w:rsidR="00EA59E4" w:rsidRDefault="00EA59E4" w:rsidP="00EA59E4">
      <w:pPr>
        <w:numPr>
          <w:ilvl w:val="0"/>
          <w:numId w:val="15"/>
        </w:numPr>
        <w:rPr>
          <w:moveTo w:id="814" w:author="Tyler Cole-Frost" w:date="2023-10-19T19:05:00Z"/>
        </w:rPr>
      </w:pPr>
      <w:moveTo w:id="815" w:author="Tyler Cole-Frost" w:date="2023-10-19T19:05:00Z">
        <w:r w:rsidRPr="00D74CCD">
          <w:t>Click the </w:t>
        </w:r>
        <w:r w:rsidRPr="00D74CCD">
          <w:rPr>
            <w:b/>
            <w:bCs/>
          </w:rPr>
          <w:t>Meeting</w:t>
        </w:r>
        <w:r w:rsidRPr="00D74CCD">
          <w:t> tab.</w:t>
        </w:r>
      </w:moveTo>
    </w:p>
    <w:p w14:paraId="315AE358" w14:textId="77777777" w:rsidR="00EA59E4" w:rsidRDefault="00EA59E4" w:rsidP="00EA59E4">
      <w:pPr>
        <w:rPr>
          <w:moveTo w:id="816" w:author="Tyler Cole-Frost" w:date="2023-10-19T19:05:00Z"/>
        </w:rPr>
      </w:pPr>
    </w:p>
    <w:p w14:paraId="06D08635" w14:textId="77777777" w:rsidR="00EA59E4" w:rsidRPr="00D74CCD" w:rsidRDefault="00EA59E4" w:rsidP="00EA59E4">
      <w:pPr>
        <w:rPr>
          <w:moveTo w:id="817" w:author="Tyler Cole-Frost" w:date="2023-10-19T19:05:00Z"/>
        </w:rPr>
      </w:pPr>
    </w:p>
    <w:p w14:paraId="08B94D90" w14:textId="77777777" w:rsidR="00EA59E4" w:rsidRDefault="00EA59E4" w:rsidP="00EA59E4">
      <w:pPr>
        <w:numPr>
          <w:ilvl w:val="0"/>
          <w:numId w:val="15"/>
        </w:numPr>
        <w:rPr>
          <w:moveTo w:id="818" w:author="Tyler Cole-Frost" w:date="2023-10-19T19:05:00Z"/>
        </w:rPr>
      </w:pPr>
      <w:moveTo w:id="819" w:author="Tyler Cole-Frost" w:date="2023-10-19T19:05:00Z">
        <w:r w:rsidRPr="00D74CCD">
          <w:t>In the </w:t>
        </w:r>
        <w:r w:rsidRPr="00D74CCD">
          <w:rPr>
            <w:b/>
            <w:bCs/>
          </w:rPr>
          <w:t>Schedule Meeting</w:t>
        </w:r>
        <w:r w:rsidRPr="00D74CCD">
          <w:t> section, to enable </w:t>
        </w:r>
        <w:r w:rsidRPr="00D74CCD">
          <w:rPr>
            <w:b/>
            <w:bCs/>
          </w:rPr>
          <w:t>Participants video,</w:t>
        </w:r>
        <w:r w:rsidRPr="00D74CCD">
          <w:t> click the toggle. </w:t>
        </w:r>
        <w:r w:rsidRPr="00D74CCD">
          <w:br/>
        </w:r>
        <w:r w:rsidRPr="00D74CCD">
          <w:rPr>
            <w:b/>
            <w:bCs/>
          </w:rPr>
          <w:t>Note: </w:t>
        </w:r>
        <w:r w:rsidRPr="00D74CCD">
          <w:t>If Participant video is disabled and locked, </w:t>
        </w:r>
        <w:r w:rsidRPr="00D74CCD">
          <w:rPr>
            <w:noProof/>
          </w:rPr>
          <w:drawing>
            <wp:inline distT="0" distB="0" distL="0" distR="0" wp14:anchorId="5076753E" wp14:editId="6B7CA775">
              <wp:extent cx="371475" cy="219075"/>
              <wp:effectExtent l="0" t="0" r="9525" b="9525"/>
              <wp:docPr id="194467457" name="Picture 19446745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extLst>
                          <a:ext uri="{C183D7F6-B498-43B3-948B-1728B52AA6E4}">
                            <adec:decorative xmlns:adec="http://schemas.microsoft.com/office/drawing/2017/decorative" val="1"/>
                          </a:ext>
                        </a:extLs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1475" cy="219075"/>
                      </a:xfrm>
                      <a:prstGeom prst="rect">
                        <a:avLst/>
                      </a:prstGeom>
                      <a:noFill/>
                      <a:ln>
                        <a:noFill/>
                      </a:ln>
                    </pic:spPr>
                  </pic:pic>
                </a:graphicData>
              </a:graphic>
            </wp:inline>
          </w:drawing>
        </w:r>
        <w:r w:rsidRPr="00D74CCD">
          <w:t> contact your account administrator. </w:t>
        </w:r>
      </w:moveTo>
    </w:p>
    <w:p w14:paraId="47E14A87" w14:textId="77777777" w:rsidR="00EA59E4" w:rsidRDefault="00EA59E4" w:rsidP="00EA59E4">
      <w:pPr>
        <w:rPr>
          <w:moveTo w:id="820" w:author="Tyler Cole-Frost" w:date="2023-10-19T19:05:00Z"/>
        </w:rPr>
      </w:pPr>
    </w:p>
    <w:p w14:paraId="28F5063E" w14:textId="77777777" w:rsidR="00EA59E4" w:rsidRDefault="00EA59E4" w:rsidP="00EA59E4">
      <w:pPr>
        <w:rPr>
          <w:moveTo w:id="821" w:author="Tyler Cole-Frost" w:date="2023-10-19T19:05:00Z"/>
        </w:rPr>
      </w:pPr>
    </w:p>
    <w:p w14:paraId="5AFD5343" w14:textId="77777777" w:rsidR="00EA59E4" w:rsidRDefault="00EA59E4" w:rsidP="00EA59E4">
      <w:pPr>
        <w:rPr>
          <w:moveTo w:id="822" w:author="Tyler Cole-Frost" w:date="2023-10-19T19:05:00Z"/>
        </w:rPr>
      </w:pPr>
    </w:p>
    <w:p w14:paraId="437009E8" w14:textId="77777777" w:rsidR="00EA59E4" w:rsidRDefault="00EA59E4" w:rsidP="00EA59E4">
      <w:pPr>
        <w:rPr>
          <w:moveTo w:id="823" w:author="Tyler Cole-Frost" w:date="2023-10-19T19:05:00Z"/>
        </w:rPr>
      </w:pPr>
    </w:p>
    <w:p w14:paraId="3C38D795" w14:textId="77777777" w:rsidR="00EA59E4" w:rsidRDefault="00EA59E4" w:rsidP="00EA59E4">
      <w:pPr>
        <w:rPr>
          <w:moveTo w:id="824" w:author="Tyler Cole-Frost" w:date="2023-10-19T19:05:00Z"/>
        </w:rPr>
      </w:pPr>
    </w:p>
    <w:p w14:paraId="6BB341D9" w14:textId="77777777" w:rsidR="00EA59E4" w:rsidRDefault="00EA59E4" w:rsidP="00EA59E4">
      <w:pPr>
        <w:rPr>
          <w:moveTo w:id="825" w:author="Tyler Cole-Frost" w:date="2023-10-19T19:05:00Z"/>
        </w:rPr>
      </w:pPr>
    </w:p>
    <w:p w14:paraId="56F2100D" w14:textId="77777777" w:rsidR="00EA59E4" w:rsidRDefault="00EA59E4" w:rsidP="00EA59E4">
      <w:pPr>
        <w:rPr>
          <w:moveTo w:id="826" w:author="Tyler Cole-Frost" w:date="2023-10-19T19:05:00Z"/>
        </w:rPr>
      </w:pPr>
    </w:p>
    <w:p w14:paraId="1F5EA40F" w14:textId="77777777" w:rsidR="00EA59E4" w:rsidRDefault="00EA59E4" w:rsidP="00EA59E4">
      <w:pPr>
        <w:rPr>
          <w:moveTo w:id="827" w:author="Tyler Cole-Frost" w:date="2023-10-19T19:05:00Z"/>
        </w:rPr>
      </w:pPr>
    </w:p>
    <w:p w14:paraId="0CC8850E" w14:textId="77777777" w:rsidR="00EA59E4" w:rsidRDefault="00EA59E4" w:rsidP="00EA59E4">
      <w:pPr>
        <w:rPr>
          <w:moveTo w:id="828" w:author="Tyler Cole-Frost" w:date="2023-10-19T19:05:00Z"/>
        </w:rPr>
      </w:pPr>
    </w:p>
    <w:p w14:paraId="03A52702" w14:textId="77777777" w:rsidR="00EA59E4" w:rsidRDefault="00EA59E4" w:rsidP="00EA59E4">
      <w:pPr>
        <w:rPr>
          <w:moveTo w:id="829" w:author="Tyler Cole-Frost" w:date="2023-10-19T19:05:00Z"/>
        </w:rPr>
      </w:pPr>
    </w:p>
    <w:p w14:paraId="71D61EB0" w14:textId="77777777" w:rsidR="00EA59E4" w:rsidRDefault="00EA59E4" w:rsidP="00EA59E4">
      <w:pPr>
        <w:rPr>
          <w:moveTo w:id="830" w:author="Tyler Cole-Frost" w:date="2023-10-19T19:05:00Z"/>
        </w:rPr>
      </w:pPr>
    </w:p>
    <w:p w14:paraId="3E643129" w14:textId="77777777" w:rsidR="00EA59E4" w:rsidRDefault="00EA59E4" w:rsidP="00EA59E4">
      <w:pPr>
        <w:rPr>
          <w:moveTo w:id="831" w:author="Tyler Cole-Frost" w:date="2023-10-19T19:05:00Z"/>
        </w:rPr>
      </w:pPr>
    </w:p>
    <w:p w14:paraId="24BEC90A" w14:textId="77777777" w:rsidR="00EA59E4" w:rsidRDefault="00EA59E4" w:rsidP="00EA59E4">
      <w:pPr>
        <w:rPr>
          <w:moveTo w:id="832" w:author="Tyler Cole-Frost" w:date="2023-10-19T19:05:00Z"/>
        </w:rPr>
      </w:pPr>
    </w:p>
    <w:p w14:paraId="463341A0" w14:textId="77777777" w:rsidR="00EA59E4" w:rsidRDefault="00EA59E4" w:rsidP="00EA59E4">
      <w:pPr>
        <w:rPr>
          <w:moveTo w:id="833" w:author="Tyler Cole-Frost" w:date="2023-10-19T19:05:00Z"/>
        </w:rPr>
      </w:pPr>
    </w:p>
    <w:p w14:paraId="37696B6C" w14:textId="77777777" w:rsidR="00EA59E4" w:rsidRDefault="00EA59E4" w:rsidP="00EA59E4">
      <w:pPr>
        <w:rPr>
          <w:moveTo w:id="834" w:author="Tyler Cole-Frost" w:date="2023-10-19T19:05:00Z"/>
        </w:rPr>
      </w:pPr>
    </w:p>
    <w:p w14:paraId="624ACEF8" w14:textId="77777777" w:rsidR="00EA59E4" w:rsidRDefault="00EA59E4" w:rsidP="00EA59E4">
      <w:pPr>
        <w:rPr>
          <w:moveTo w:id="835" w:author="Tyler Cole-Frost" w:date="2023-10-19T19:05:00Z"/>
        </w:rPr>
      </w:pPr>
    </w:p>
    <w:p w14:paraId="6AF2FDE5" w14:textId="77777777" w:rsidR="00EA59E4" w:rsidRDefault="00EA59E4" w:rsidP="00EA59E4">
      <w:pPr>
        <w:rPr>
          <w:moveTo w:id="836" w:author="Tyler Cole-Frost" w:date="2023-10-19T19:05:00Z"/>
        </w:rPr>
      </w:pPr>
    </w:p>
    <w:p w14:paraId="0703396C" w14:textId="77777777" w:rsidR="00EA59E4" w:rsidRDefault="00EA59E4" w:rsidP="00EA59E4">
      <w:pPr>
        <w:rPr>
          <w:moveTo w:id="837" w:author="Tyler Cole-Frost" w:date="2023-10-19T19:05:00Z"/>
        </w:rPr>
      </w:pPr>
    </w:p>
    <w:p w14:paraId="21BEA832" w14:textId="77777777" w:rsidR="00EA59E4" w:rsidRDefault="00EA59E4" w:rsidP="00EA59E4">
      <w:pPr>
        <w:rPr>
          <w:moveTo w:id="838" w:author="Tyler Cole-Frost" w:date="2023-10-19T19:05:00Z"/>
        </w:rPr>
      </w:pPr>
    </w:p>
    <w:p w14:paraId="2A475657" w14:textId="77777777" w:rsidR="00EA59E4" w:rsidRDefault="00EA59E4" w:rsidP="00EA59E4">
      <w:pPr>
        <w:rPr>
          <w:moveTo w:id="839" w:author="Tyler Cole-Frost" w:date="2023-10-19T19:05:00Z"/>
        </w:rPr>
      </w:pPr>
    </w:p>
    <w:p w14:paraId="0DC808B9" w14:textId="77777777" w:rsidR="00EA59E4" w:rsidRDefault="00EA59E4" w:rsidP="00EA59E4">
      <w:pPr>
        <w:rPr>
          <w:moveTo w:id="840" w:author="Tyler Cole-Frost" w:date="2023-10-19T19:05:00Z"/>
        </w:rPr>
      </w:pPr>
    </w:p>
    <w:p w14:paraId="4E034EC3" w14:textId="77777777" w:rsidR="00EA59E4" w:rsidRDefault="00EA59E4" w:rsidP="00EA59E4">
      <w:pPr>
        <w:rPr>
          <w:moveTo w:id="841" w:author="Tyler Cole-Frost" w:date="2023-10-19T19:05:00Z"/>
        </w:rPr>
      </w:pPr>
    </w:p>
    <w:p w14:paraId="6FF17976" w14:textId="77777777" w:rsidR="00EA59E4" w:rsidRDefault="00EA59E4" w:rsidP="00EA59E4">
      <w:pPr>
        <w:rPr>
          <w:moveTo w:id="842" w:author="Tyler Cole-Frost" w:date="2023-10-19T19:05:00Z"/>
        </w:rPr>
      </w:pPr>
    </w:p>
    <w:p w14:paraId="1DCD8FEB" w14:textId="77777777" w:rsidR="00EA59E4" w:rsidRDefault="00EA59E4" w:rsidP="00EA59E4">
      <w:pPr>
        <w:rPr>
          <w:moveTo w:id="843" w:author="Tyler Cole-Frost" w:date="2023-10-19T19:05:00Z"/>
        </w:rPr>
      </w:pPr>
    </w:p>
    <w:p w14:paraId="7216DB26" w14:textId="77777777" w:rsidR="00EA59E4" w:rsidRDefault="00EA59E4" w:rsidP="00EA59E4">
      <w:pPr>
        <w:rPr>
          <w:moveTo w:id="844" w:author="Tyler Cole-Frost" w:date="2023-10-19T19:05:00Z"/>
        </w:rPr>
      </w:pPr>
    </w:p>
    <w:p w14:paraId="71E22428" w14:textId="77777777" w:rsidR="00EA59E4" w:rsidRPr="00D567D5" w:rsidRDefault="00EA59E4" w:rsidP="00EA59E4">
      <w:pPr>
        <w:rPr>
          <w:moveTo w:id="845" w:author="Tyler Cole-Frost" w:date="2023-10-19T19:05:00Z"/>
        </w:rPr>
      </w:pPr>
    </w:p>
    <w:p w14:paraId="0B920D58" w14:textId="77777777" w:rsidR="00EA59E4" w:rsidRDefault="00EA59E4" w:rsidP="00EA59E4">
      <w:pPr>
        <w:pStyle w:val="Heading2"/>
        <w:rPr>
          <w:moveTo w:id="846" w:author="Tyler Cole-Frost" w:date="2023-10-19T19:05:00Z"/>
        </w:rPr>
      </w:pPr>
      <w:moveTo w:id="847" w:author="Tyler Cole-Frost" w:date="2023-10-19T19:05:00Z">
        <w:r w:rsidRPr="00061645">
          <w:rPr>
            <w:szCs w:val="28"/>
          </w:rPr>
          <w:t>Audio</w:t>
        </w:r>
        <w:r>
          <w:t xml:space="preserve"> </w:t>
        </w:r>
      </w:moveTo>
    </w:p>
    <w:p w14:paraId="7D16915A" w14:textId="77777777" w:rsidR="00EA59E4" w:rsidRPr="00661716" w:rsidRDefault="00EA59E4" w:rsidP="00EA59E4">
      <w:pPr>
        <w:rPr>
          <w:moveTo w:id="848" w:author="Tyler Cole-Frost" w:date="2023-10-19T19:05:00Z"/>
        </w:rPr>
      </w:pPr>
    </w:p>
    <w:p w14:paraId="65D32639" w14:textId="77777777" w:rsidR="00EA59E4" w:rsidRPr="00D74CCD" w:rsidRDefault="00EA59E4" w:rsidP="00EA59E4">
      <w:pPr>
        <w:rPr>
          <w:moveTo w:id="849" w:author="Tyler Cole-Frost" w:date="2023-10-19T19:05:00Z"/>
        </w:rPr>
      </w:pPr>
      <w:moveTo w:id="850" w:author="Tyler Cole-Frost" w:date="2023-10-19T19:05:00Z">
        <w:r w:rsidRPr="00D74CCD">
          <w:t>User</w:t>
        </w:r>
      </w:moveTo>
    </w:p>
    <w:p w14:paraId="706E54B6" w14:textId="77777777" w:rsidR="00EA59E4" w:rsidRDefault="00EA59E4" w:rsidP="00EA59E4">
      <w:pPr>
        <w:rPr>
          <w:moveTo w:id="851" w:author="Tyler Cole-Frost" w:date="2023-10-19T19:05:00Z"/>
        </w:rPr>
      </w:pPr>
      <w:moveTo w:id="852" w:author="Tyler Cole-Frost" w:date="2023-10-19T19:05:00Z">
        <w:r w:rsidRPr="00D74CCD">
          <w:t>To enable </w:t>
        </w:r>
        <w:r w:rsidRPr="00D74CCD">
          <w:rPr>
            <w:b/>
            <w:bCs/>
          </w:rPr>
          <w:t>Allow users to select stereo audio in their client settings </w:t>
        </w:r>
        <w:r w:rsidRPr="00D74CCD">
          <w:t>for your own use:</w:t>
        </w:r>
      </w:moveTo>
    </w:p>
    <w:p w14:paraId="53B4BB8F" w14:textId="77777777" w:rsidR="00EA59E4" w:rsidRPr="00D74CCD" w:rsidRDefault="00EA59E4" w:rsidP="00EA59E4">
      <w:pPr>
        <w:ind w:left="432"/>
        <w:rPr>
          <w:moveTo w:id="853" w:author="Tyler Cole-Frost" w:date="2023-10-19T19:05:00Z"/>
        </w:rPr>
      </w:pPr>
    </w:p>
    <w:p w14:paraId="578C3716" w14:textId="77777777" w:rsidR="00EA59E4" w:rsidRDefault="00EA59E4" w:rsidP="00EA59E4">
      <w:pPr>
        <w:numPr>
          <w:ilvl w:val="0"/>
          <w:numId w:val="19"/>
        </w:numPr>
        <w:rPr>
          <w:moveTo w:id="854" w:author="Tyler Cole-Frost" w:date="2023-10-19T19:05:00Z"/>
        </w:rPr>
      </w:pPr>
      <w:moveTo w:id="855" w:author="Tyler Cole-Frost" w:date="2023-10-19T19:05:00Z">
        <w:r w:rsidRPr="00D74CCD">
          <w:t>Sign into the Zoom web portal.</w:t>
        </w:r>
      </w:moveTo>
    </w:p>
    <w:p w14:paraId="392A348A" w14:textId="77777777" w:rsidR="00EA59E4" w:rsidRDefault="00EA59E4" w:rsidP="00EA59E4">
      <w:pPr>
        <w:rPr>
          <w:moveTo w:id="856" w:author="Tyler Cole-Frost" w:date="2023-10-19T19:05:00Z"/>
        </w:rPr>
      </w:pPr>
    </w:p>
    <w:p w14:paraId="232E5B0A" w14:textId="77777777" w:rsidR="00EA59E4" w:rsidRPr="00D74CCD" w:rsidRDefault="00EA59E4" w:rsidP="00EA59E4">
      <w:pPr>
        <w:rPr>
          <w:moveTo w:id="857" w:author="Tyler Cole-Frost" w:date="2023-10-19T19:05:00Z"/>
        </w:rPr>
      </w:pPr>
    </w:p>
    <w:p w14:paraId="44675E5B" w14:textId="77777777" w:rsidR="00EA59E4" w:rsidRDefault="00EA59E4" w:rsidP="00EA59E4">
      <w:pPr>
        <w:numPr>
          <w:ilvl w:val="0"/>
          <w:numId w:val="19"/>
        </w:numPr>
        <w:rPr>
          <w:moveTo w:id="858" w:author="Tyler Cole-Frost" w:date="2023-10-19T19:05:00Z"/>
        </w:rPr>
      </w:pPr>
      <w:moveTo w:id="859" w:author="Tyler Cole-Frost" w:date="2023-10-19T19:05:00Z">
        <w:r w:rsidRPr="00D74CCD">
          <w:t>In the navigation panel, click </w:t>
        </w:r>
        <w:r w:rsidRPr="00D74CCD">
          <w:rPr>
            <w:b/>
            <w:bCs/>
          </w:rPr>
          <w:t>Settings</w:t>
        </w:r>
        <w:r w:rsidRPr="00D74CCD">
          <w:t>.</w:t>
        </w:r>
      </w:moveTo>
    </w:p>
    <w:p w14:paraId="4C9BAD16" w14:textId="77777777" w:rsidR="00EA59E4" w:rsidRDefault="00EA59E4" w:rsidP="00EA59E4">
      <w:pPr>
        <w:pStyle w:val="ListParagraph"/>
        <w:rPr>
          <w:moveTo w:id="860" w:author="Tyler Cole-Frost" w:date="2023-10-19T19:05:00Z"/>
        </w:rPr>
      </w:pPr>
    </w:p>
    <w:p w14:paraId="0B4C11A4" w14:textId="77777777" w:rsidR="00EA59E4" w:rsidRPr="00D74CCD" w:rsidRDefault="00EA59E4" w:rsidP="00EA59E4">
      <w:pPr>
        <w:rPr>
          <w:moveTo w:id="861" w:author="Tyler Cole-Frost" w:date="2023-10-19T19:05:00Z"/>
        </w:rPr>
      </w:pPr>
    </w:p>
    <w:p w14:paraId="004D8298" w14:textId="77777777" w:rsidR="00EA59E4" w:rsidRDefault="00EA59E4" w:rsidP="00EA59E4">
      <w:pPr>
        <w:numPr>
          <w:ilvl w:val="0"/>
          <w:numId w:val="19"/>
        </w:numPr>
        <w:rPr>
          <w:moveTo w:id="862" w:author="Tyler Cole-Frost" w:date="2023-10-19T19:05:00Z"/>
        </w:rPr>
      </w:pPr>
      <w:moveTo w:id="863" w:author="Tyler Cole-Frost" w:date="2023-10-19T19:05:00Z">
        <w:r w:rsidRPr="00D74CCD">
          <w:t>Click the </w:t>
        </w:r>
        <w:r w:rsidRPr="00D74CCD">
          <w:rPr>
            <w:b/>
            <w:bCs/>
          </w:rPr>
          <w:t>Meeting</w:t>
        </w:r>
        <w:r w:rsidRPr="00D74CCD">
          <w:t> tab.</w:t>
        </w:r>
      </w:moveTo>
    </w:p>
    <w:p w14:paraId="3897B5AB" w14:textId="77777777" w:rsidR="00EA59E4" w:rsidRDefault="00EA59E4" w:rsidP="00EA59E4">
      <w:pPr>
        <w:rPr>
          <w:moveTo w:id="864" w:author="Tyler Cole-Frost" w:date="2023-10-19T19:05:00Z"/>
        </w:rPr>
      </w:pPr>
    </w:p>
    <w:p w14:paraId="2F2140A8" w14:textId="77777777" w:rsidR="00EA59E4" w:rsidRPr="00D74CCD" w:rsidRDefault="00EA59E4" w:rsidP="00EA59E4">
      <w:pPr>
        <w:rPr>
          <w:moveTo w:id="865" w:author="Tyler Cole-Frost" w:date="2023-10-19T19:05:00Z"/>
        </w:rPr>
      </w:pPr>
    </w:p>
    <w:p w14:paraId="29BA4599" w14:textId="77777777" w:rsidR="00EA59E4" w:rsidRDefault="00EA59E4" w:rsidP="00EA59E4">
      <w:pPr>
        <w:numPr>
          <w:ilvl w:val="0"/>
          <w:numId w:val="19"/>
        </w:numPr>
        <w:rPr>
          <w:moveTo w:id="866" w:author="Tyler Cole-Frost" w:date="2023-10-19T19:05:00Z"/>
        </w:rPr>
      </w:pPr>
      <w:moveTo w:id="867" w:author="Tyler Cole-Frost" w:date="2023-10-19T19:05:00Z">
        <w:r w:rsidRPr="00D74CCD">
          <w:t>Under </w:t>
        </w:r>
        <w:r w:rsidRPr="00D74CCD">
          <w:rPr>
            <w:b/>
            <w:bCs/>
          </w:rPr>
          <w:t>In Meeting (Advanced)</w:t>
        </w:r>
        <w:r w:rsidRPr="00D74CCD">
          <w:t>, verify that </w:t>
        </w:r>
        <w:r w:rsidRPr="00D74CCD">
          <w:rPr>
            <w:b/>
            <w:bCs/>
          </w:rPr>
          <w:t>Allow users to select stereo audio in their client settings</w:t>
        </w:r>
        <w:r w:rsidRPr="00D74CCD">
          <w:t> is enabled.</w:t>
        </w:r>
      </w:moveTo>
    </w:p>
    <w:p w14:paraId="6A0CCCE1" w14:textId="77777777" w:rsidR="00EA59E4" w:rsidRDefault="00EA59E4" w:rsidP="00EA59E4">
      <w:pPr>
        <w:pStyle w:val="ListParagraph"/>
        <w:rPr>
          <w:moveTo w:id="868" w:author="Tyler Cole-Frost" w:date="2023-10-19T19:05:00Z"/>
        </w:rPr>
      </w:pPr>
    </w:p>
    <w:p w14:paraId="081CCCD3" w14:textId="77777777" w:rsidR="00EA59E4" w:rsidRPr="00D74CCD" w:rsidRDefault="00EA59E4" w:rsidP="00EA59E4">
      <w:pPr>
        <w:rPr>
          <w:moveTo w:id="869" w:author="Tyler Cole-Frost" w:date="2023-10-19T19:05:00Z"/>
        </w:rPr>
      </w:pPr>
    </w:p>
    <w:p w14:paraId="53EA8282" w14:textId="77777777" w:rsidR="00EA59E4" w:rsidRPr="00D74CCD" w:rsidRDefault="00EA59E4" w:rsidP="00EA59E4">
      <w:pPr>
        <w:numPr>
          <w:ilvl w:val="0"/>
          <w:numId w:val="19"/>
        </w:numPr>
        <w:rPr>
          <w:moveTo w:id="870" w:author="Tyler Cole-Frost" w:date="2023-10-19T19:05:00Z"/>
        </w:rPr>
      </w:pPr>
      <w:moveTo w:id="871" w:author="Tyler Cole-Frost" w:date="2023-10-19T19:05:00Z">
        <w:r w:rsidRPr="00D74CCD">
          <w:t>If the setting is disabled, click the toggle to enable it. If a verification dialog displays, click </w:t>
        </w:r>
        <w:r w:rsidRPr="00D74CCD">
          <w:rPr>
            <w:b/>
            <w:bCs/>
          </w:rPr>
          <w:t>Turn On</w:t>
        </w:r>
        <w:r w:rsidRPr="00D74CCD">
          <w:t> to verify the change.</w:t>
        </w:r>
        <w:r w:rsidRPr="00D74CCD">
          <w:br/>
        </w:r>
        <w:r w:rsidRPr="00D74CCD">
          <w:rPr>
            <w:b/>
            <w:bCs/>
          </w:rPr>
          <w:t>Note</w:t>
        </w:r>
        <w:r w:rsidRPr="00D74CCD">
          <w:t>: If the option is greyed out, it has been locked at either the group or account level. You need to contact your Zoom admin.</w:t>
        </w:r>
      </w:moveTo>
    </w:p>
    <w:p w14:paraId="669D967B" w14:textId="77777777" w:rsidR="00EA59E4" w:rsidRDefault="00EA59E4" w:rsidP="00EA59E4">
      <w:pPr>
        <w:rPr>
          <w:moveTo w:id="872" w:author="Tyler Cole-Frost" w:date="2023-10-19T19:05:00Z"/>
        </w:rPr>
      </w:pPr>
    </w:p>
    <w:p w14:paraId="46A2E40B" w14:textId="77777777" w:rsidR="00EA59E4" w:rsidRDefault="00EA59E4" w:rsidP="00EA59E4">
      <w:pPr>
        <w:rPr>
          <w:moveTo w:id="873" w:author="Tyler Cole-Frost" w:date="2023-10-19T19:05:00Z"/>
        </w:rPr>
      </w:pPr>
    </w:p>
    <w:p w14:paraId="72136165" w14:textId="77777777" w:rsidR="00EA59E4" w:rsidRDefault="00EA59E4" w:rsidP="00EA59E4">
      <w:pPr>
        <w:rPr>
          <w:moveTo w:id="874" w:author="Tyler Cole-Frost" w:date="2023-10-19T19:05:00Z"/>
        </w:rPr>
      </w:pPr>
    </w:p>
    <w:p w14:paraId="6C8C5301" w14:textId="77777777" w:rsidR="00EA59E4" w:rsidRDefault="00EA59E4" w:rsidP="00EA59E4">
      <w:pPr>
        <w:rPr>
          <w:moveTo w:id="875" w:author="Tyler Cole-Frost" w:date="2023-10-19T19:05:00Z"/>
        </w:rPr>
      </w:pPr>
    </w:p>
    <w:p w14:paraId="5E593C2E" w14:textId="77777777" w:rsidR="00EA59E4" w:rsidRDefault="00EA59E4" w:rsidP="00EA59E4">
      <w:pPr>
        <w:rPr>
          <w:moveTo w:id="876" w:author="Tyler Cole-Frost" w:date="2023-10-19T19:05:00Z"/>
        </w:rPr>
      </w:pPr>
    </w:p>
    <w:p w14:paraId="2066A36E" w14:textId="77777777" w:rsidR="00EA59E4" w:rsidRDefault="00EA59E4" w:rsidP="00EA59E4">
      <w:pPr>
        <w:rPr>
          <w:moveTo w:id="877" w:author="Tyler Cole-Frost" w:date="2023-10-19T19:05:00Z"/>
        </w:rPr>
      </w:pPr>
    </w:p>
    <w:p w14:paraId="1C9869F6" w14:textId="77777777" w:rsidR="00EA59E4" w:rsidRDefault="00EA59E4" w:rsidP="00EA59E4">
      <w:pPr>
        <w:rPr>
          <w:moveTo w:id="878" w:author="Tyler Cole-Frost" w:date="2023-10-19T19:05:00Z"/>
        </w:rPr>
      </w:pPr>
    </w:p>
    <w:p w14:paraId="1E25C249" w14:textId="77777777" w:rsidR="00EA59E4" w:rsidRDefault="00EA59E4" w:rsidP="00EA59E4">
      <w:pPr>
        <w:rPr>
          <w:moveTo w:id="879" w:author="Tyler Cole-Frost" w:date="2023-10-19T19:05:00Z"/>
        </w:rPr>
      </w:pPr>
    </w:p>
    <w:p w14:paraId="299B1BAD" w14:textId="77777777" w:rsidR="00EA59E4" w:rsidRDefault="00EA59E4" w:rsidP="00EA59E4">
      <w:pPr>
        <w:rPr>
          <w:moveTo w:id="880" w:author="Tyler Cole-Frost" w:date="2023-10-19T19:05:00Z"/>
        </w:rPr>
      </w:pPr>
    </w:p>
    <w:p w14:paraId="3E817551" w14:textId="77777777" w:rsidR="00EA59E4" w:rsidRDefault="00EA59E4" w:rsidP="00EA59E4">
      <w:pPr>
        <w:rPr>
          <w:moveTo w:id="881" w:author="Tyler Cole-Frost" w:date="2023-10-19T19:05:00Z"/>
        </w:rPr>
      </w:pPr>
    </w:p>
    <w:p w14:paraId="077E8A7B" w14:textId="77777777" w:rsidR="00EA59E4" w:rsidRDefault="00EA59E4" w:rsidP="00EA59E4">
      <w:pPr>
        <w:rPr>
          <w:moveTo w:id="882" w:author="Tyler Cole-Frost" w:date="2023-10-19T19:05:00Z"/>
        </w:rPr>
      </w:pPr>
    </w:p>
    <w:p w14:paraId="1C93534C" w14:textId="77777777" w:rsidR="00EA59E4" w:rsidRDefault="00EA59E4" w:rsidP="00EA59E4">
      <w:pPr>
        <w:rPr>
          <w:moveTo w:id="883" w:author="Tyler Cole-Frost" w:date="2023-10-19T19:05:00Z"/>
        </w:rPr>
      </w:pPr>
    </w:p>
    <w:p w14:paraId="5AEF5071" w14:textId="77777777" w:rsidR="00EA59E4" w:rsidRDefault="00EA59E4" w:rsidP="00EA59E4">
      <w:pPr>
        <w:rPr>
          <w:moveTo w:id="884" w:author="Tyler Cole-Frost" w:date="2023-10-19T19:05:00Z"/>
        </w:rPr>
      </w:pPr>
    </w:p>
    <w:p w14:paraId="29EDE3FB" w14:textId="77777777" w:rsidR="00EA59E4" w:rsidRDefault="00EA59E4" w:rsidP="00EA59E4">
      <w:pPr>
        <w:rPr>
          <w:moveTo w:id="885" w:author="Tyler Cole-Frost" w:date="2023-10-19T19:05:00Z"/>
        </w:rPr>
      </w:pPr>
    </w:p>
    <w:p w14:paraId="264FE15D" w14:textId="77777777" w:rsidR="00EA59E4" w:rsidRDefault="00EA59E4" w:rsidP="00EA59E4">
      <w:pPr>
        <w:rPr>
          <w:moveTo w:id="886" w:author="Tyler Cole-Frost" w:date="2023-10-19T19:05:00Z"/>
        </w:rPr>
      </w:pPr>
    </w:p>
    <w:p w14:paraId="618563B5" w14:textId="77777777" w:rsidR="00EA59E4" w:rsidRDefault="00EA59E4" w:rsidP="00EA59E4">
      <w:pPr>
        <w:rPr>
          <w:moveTo w:id="887" w:author="Tyler Cole-Frost" w:date="2023-10-19T19:05:00Z"/>
        </w:rPr>
      </w:pPr>
    </w:p>
    <w:p w14:paraId="554EF610" w14:textId="77777777" w:rsidR="00EA59E4" w:rsidRDefault="00EA59E4" w:rsidP="00EA59E4">
      <w:pPr>
        <w:rPr>
          <w:moveTo w:id="888" w:author="Tyler Cole-Frost" w:date="2023-10-19T19:05:00Z"/>
        </w:rPr>
      </w:pPr>
    </w:p>
    <w:p w14:paraId="51429F73" w14:textId="77777777" w:rsidR="00EA59E4" w:rsidRDefault="00EA59E4" w:rsidP="00EA59E4">
      <w:pPr>
        <w:rPr>
          <w:moveTo w:id="889" w:author="Tyler Cole-Frost" w:date="2023-10-19T19:05:00Z"/>
        </w:rPr>
      </w:pPr>
    </w:p>
    <w:p w14:paraId="03EBDE3D" w14:textId="77777777" w:rsidR="00EA59E4" w:rsidRDefault="00EA59E4" w:rsidP="00EA59E4">
      <w:pPr>
        <w:rPr>
          <w:moveTo w:id="890" w:author="Tyler Cole-Frost" w:date="2023-10-19T19:05:00Z"/>
        </w:rPr>
      </w:pPr>
    </w:p>
    <w:p w14:paraId="0AB98D60" w14:textId="77777777" w:rsidR="00EA59E4" w:rsidRDefault="00EA59E4" w:rsidP="00EA59E4">
      <w:pPr>
        <w:rPr>
          <w:moveTo w:id="891" w:author="Tyler Cole-Frost" w:date="2023-10-19T19:05:00Z"/>
        </w:rPr>
      </w:pPr>
    </w:p>
    <w:p w14:paraId="0B714CBB" w14:textId="77777777" w:rsidR="00EA59E4" w:rsidRPr="00D74CCD" w:rsidRDefault="00EA59E4" w:rsidP="00EA59E4">
      <w:pPr>
        <w:rPr>
          <w:moveTo w:id="892" w:author="Tyler Cole-Frost" w:date="2023-10-19T19:05:00Z"/>
        </w:rPr>
      </w:pPr>
    </w:p>
    <w:p w14:paraId="149965E6" w14:textId="77777777" w:rsidR="00EA59E4" w:rsidRPr="00D567D5" w:rsidRDefault="00EA59E4" w:rsidP="00EA59E4">
      <w:pPr>
        <w:rPr>
          <w:moveTo w:id="893" w:author="Tyler Cole-Frost" w:date="2023-10-19T19:05:00Z"/>
        </w:rPr>
      </w:pPr>
    </w:p>
    <w:p w14:paraId="5BE6D25D" w14:textId="77777777" w:rsidR="00EA59E4" w:rsidRDefault="00EA59E4" w:rsidP="00EA59E4">
      <w:pPr>
        <w:pStyle w:val="Heading2"/>
        <w:rPr>
          <w:moveTo w:id="894" w:author="Tyler Cole-Frost" w:date="2023-10-19T19:05:00Z"/>
        </w:rPr>
      </w:pPr>
      <w:moveTo w:id="895" w:author="Tyler Cole-Frost" w:date="2023-10-19T19:05:00Z">
        <w:r>
          <w:t>Screen Sharing</w:t>
        </w:r>
      </w:moveTo>
    </w:p>
    <w:p w14:paraId="41212143" w14:textId="77777777" w:rsidR="00EA59E4" w:rsidRPr="00D567D5" w:rsidRDefault="00EA59E4" w:rsidP="00EA59E4">
      <w:pPr>
        <w:rPr>
          <w:moveTo w:id="896" w:author="Tyler Cole-Frost" w:date="2023-10-19T19:05:00Z"/>
        </w:rPr>
      </w:pPr>
    </w:p>
    <w:p w14:paraId="2F05DB43" w14:textId="77777777" w:rsidR="00EA59E4" w:rsidRPr="0075276A" w:rsidRDefault="00EA59E4" w:rsidP="00EA59E4">
      <w:pPr>
        <w:rPr>
          <w:moveTo w:id="897" w:author="Tyler Cole-Frost" w:date="2023-10-19T19:05:00Z"/>
        </w:rPr>
      </w:pPr>
      <w:moveTo w:id="898" w:author="Tyler Cole-Frost" w:date="2023-10-19T19:05:00Z">
        <w:r w:rsidRPr="0075276A">
          <w:t>How to enable screen sharing for participants in Zoom meetings</w:t>
        </w:r>
      </w:moveTo>
    </w:p>
    <w:p w14:paraId="0EB95D9A" w14:textId="77777777" w:rsidR="00EA59E4" w:rsidRDefault="00EA59E4" w:rsidP="00EA59E4">
      <w:pPr>
        <w:rPr>
          <w:moveTo w:id="899" w:author="Tyler Cole-Frost" w:date="2023-10-19T19:05:00Z"/>
        </w:rPr>
      </w:pPr>
      <w:moveTo w:id="900" w:author="Tyler Cole-Frost" w:date="2023-10-19T19:05:00Z">
        <w:r w:rsidRPr="008B7206">
          <w:t>Windows | macOS | Linux</w:t>
        </w:r>
      </w:moveTo>
    </w:p>
    <w:p w14:paraId="7848A2A0" w14:textId="77777777" w:rsidR="00EA59E4" w:rsidRPr="0075276A" w:rsidRDefault="00EA59E4" w:rsidP="00EA59E4">
      <w:pPr>
        <w:ind w:left="576"/>
        <w:rPr>
          <w:moveTo w:id="901" w:author="Tyler Cole-Frost" w:date="2023-10-19T19:05:00Z"/>
        </w:rPr>
      </w:pPr>
    </w:p>
    <w:p w14:paraId="1593D17C" w14:textId="77777777" w:rsidR="00EA59E4" w:rsidRDefault="00EA59E4" w:rsidP="00EA59E4">
      <w:pPr>
        <w:pStyle w:val="ListParagraph"/>
        <w:numPr>
          <w:ilvl w:val="0"/>
          <w:numId w:val="22"/>
        </w:numPr>
        <w:rPr>
          <w:moveTo w:id="902" w:author="Tyler Cole-Frost" w:date="2023-10-19T19:05:00Z"/>
        </w:rPr>
      </w:pPr>
      <w:moveTo w:id="903" w:author="Tyler Cole-Frost" w:date="2023-10-19T19:05:00Z">
        <w:r w:rsidRPr="0075276A">
          <w:t>Open the Zoom desktop client.</w:t>
        </w:r>
      </w:moveTo>
    </w:p>
    <w:p w14:paraId="62D8312D" w14:textId="77777777" w:rsidR="00EA59E4" w:rsidRDefault="00EA59E4" w:rsidP="00EA59E4">
      <w:pPr>
        <w:ind w:left="576"/>
        <w:rPr>
          <w:moveTo w:id="904" w:author="Tyler Cole-Frost" w:date="2023-10-19T19:05:00Z"/>
        </w:rPr>
      </w:pPr>
    </w:p>
    <w:p w14:paraId="1AE36EDB" w14:textId="77777777" w:rsidR="00EA59E4" w:rsidRPr="0075276A" w:rsidRDefault="00EA59E4" w:rsidP="00EA59E4">
      <w:pPr>
        <w:ind w:left="576"/>
        <w:rPr>
          <w:moveTo w:id="905" w:author="Tyler Cole-Frost" w:date="2023-10-19T19:05:00Z"/>
        </w:rPr>
      </w:pPr>
    </w:p>
    <w:p w14:paraId="2220836E" w14:textId="77777777" w:rsidR="00EA59E4" w:rsidRDefault="00EA59E4" w:rsidP="00EA59E4">
      <w:pPr>
        <w:pStyle w:val="ListParagraph"/>
        <w:numPr>
          <w:ilvl w:val="0"/>
          <w:numId w:val="22"/>
        </w:numPr>
        <w:rPr>
          <w:moveTo w:id="906" w:author="Tyler Cole-Frost" w:date="2023-10-19T19:05:00Z"/>
        </w:rPr>
      </w:pPr>
      <w:moveTo w:id="907" w:author="Tyler Cole-Frost" w:date="2023-10-19T19:05:00Z">
        <w:r w:rsidRPr="0075276A">
          <w:t>Start or </w:t>
        </w:r>
        <w:r>
          <w:fldChar w:fldCharType="begin"/>
        </w:r>
        <w:r>
          <w:instrText>HYPERLINK "https://support.zoom.us/hc/en-us/articles/201362193-" \l "h_01FNVYW0C2Q9DCJ8JVJ03BZJ0V" \t "_self"</w:instrText>
        </w:r>
        <w:r>
          <w:fldChar w:fldCharType="separate"/>
        </w:r>
        <w:r w:rsidRPr="0075276A">
          <w:rPr>
            <w:rStyle w:val="Hyperlink"/>
          </w:rPr>
          <w:t>join a Zoom meeting</w:t>
        </w:r>
        <w:r>
          <w:rPr>
            <w:rStyle w:val="Hyperlink"/>
          </w:rPr>
          <w:fldChar w:fldCharType="end"/>
        </w:r>
        <w:r w:rsidRPr="0075276A">
          <w:t> as the host.</w:t>
        </w:r>
      </w:moveTo>
    </w:p>
    <w:p w14:paraId="545ECB75" w14:textId="77777777" w:rsidR="00EA59E4" w:rsidRDefault="00EA59E4" w:rsidP="00EA59E4">
      <w:pPr>
        <w:ind w:left="576"/>
        <w:rPr>
          <w:moveTo w:id="908" w:author="Tyler Cole-Frost" w:date="2023-10-19T19:05:00Z"/>
        </w:rPr>
      </w:pPr>
    </w:p>
    <w:p w14:paraId="53B01FB2" w14:textId="77777777" w:rsidR="00EA59E4" w:rsidRPr="0075276A" w:rsidRDefault="00EA59E4" w:rsidP="00EA59E4">
      <w:pPr>
        <w:ind w:left="576"/>
        <w:rPr>
          <w:moveTo w:id="909" w:author="Tyler Cole-Frost" w:date="2023-10-19T19:05:00Z"/>
        </w:rPr>
      </w:pPr>
      <w:moveTo w:id="910" w:author="Tyler Cole-Frost" w:date="2023-10-19T19:05:00Z">
        <w:r w:rsidRPr="0075276A">
          <w:t> </w:t>
        </w:r>
      </w:moveTo>
    </w:p>
    <w:p w14:paraId="26BCC17D" w14:textId="77777777" w:rsidR="00EA59E4" w:rsidRDefault="00EA59E4" w:rsidP="00EA59E4">
      <w:pPr>
        <w:pStyle w:val="ListParagraph"/>
        <w:numPr>
          <w:ilvl w:val="0"/>
          <w:numId w:val="22"/>
        </w:numPr>
        <w:rPr>
          <w:moveTo w:id="911" w:author="Tyler Cole-Frost" w:date="2023-10-19T19:05:00Z"/>
        </w:rPr>
      </w:pPr>
      <w:moveTo w:id="912" w:author="Tyler Cole-Frost" w:date="2023-10-19T19:05:00Z">
        <w:r w:rsidRPr="0075276A">
          <w:t>On the control’s toolbar, click the upward arrow icon </w:t>
        </w:r>
        <w:r w:rsidRPr="0075276A">
          <w:rPr>
            <w:noProof/>
          </w:rPr>
          <w:drawing>
            <wp:inline distT="0" distB="0" distL="0" distR="0" wp14:anchorId="28312ED6" wp14:editId="01DEA0FC">
              <wp:extent cx="238125" cy="133350"/>
              <wp:effectExtent l="0" t="0" r="9525" b="0"/>
              <wp:docPr id="1862597545" name="Picture 186259754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extLst>
                          <a:ext uri="{C183D7F6-B498-43B3-948B-1728B52AA6E4}">
                            <adec:decorative xmlns:adec="http://schemas.microsoft.com/office/drawing/2017/decorative" val="1"/>
                          </a:ext>
                        </a:extLs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125" cy="133350"/>
                      </a:xfrm>
                      <a:prstGeom prst="rect">
                        <a:avLst/>
                      </a:prstGeom>
                      <a:noFill/>
                      <a:ln>
                        <a:noFill/>
                      </a:ln>
                    </pic:spPr>
                  </pic:pic>
                </a:graphicData>
              </a:graphic>
            </wp:inline>
          </w:drawing>
        </w:r>
        <w:r w:rsidRPr="0075276A">
          <w:t> next to </w:t>
        </w:r>
        <w:r w:rsidRPr="00921CA2">
          <w:rPr>
            <w:b/>
            <w:bCs/>
          </w:rPr>
          <w:t>Share Screen </w:t>
        </w:r>
        <w:r w:rsidRPr="0075276A">
          <w:rPr>
            <w:noProof/>
          </w:rPr>
          <w:drawing>
            <wp:inline distT="0" distB="0" distL="0" distR="0" wp14:anchorId="54D2A3D6" wp14:editId="2FE41CBE">
              <wp:extent cx="238125" cy="180975"/>
              <wp:effectExtent l="0" t="0" r="9525" b="9525"/>
              <wp:docPr id="952112256" name="Picture 95211225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a:extLst>
                          <a:ext uri="{C183D7F6-B498-43B3-948B-1728B52AA6E4}">
                            <adec:decorative xmlns:adec="http://schemas.microsoft.com/office/drawing/2017/decorative" val="1"/>
                          </a:ext>
                        </a:extLs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8125" cy="180975"/>
                      </a:xfrm>
                      <a:prstGeom prst="rect">
                        <a:avLst/>
                      </a:prstGeom>
                      <a:noFill/>
                      <a:ln>
                        <a:noFill/>
                      </a:ln>
                    </pic:spPr>
                  </pic:pic>
                </a:graphicData>
              </a:graphic>
            </wp:inline>
          </w:drawing>
        </w:r>
        <w:r w:rsidRPr="0075276A">
          <w:t>.</w:t>
        </w:r>
      </w:moveTo>
    </w:p>
    <w:p w14:paraId="32579960" w14:textId="77777777" w:rsidR="00EA59E4" w:rsidRPr="0075276A" w:rsidRDefault="00EA59E4" w:rsidP="00EA59E4">
      <w:pPr>
        <w:ind w:left="576"/>
        <w:rPr>
          <w:moveTo w:id="913" w:author="Tyler Cole-Frost" w:date="2023-10-19T19:05:00Z"/>
        </w:rPr>
      </w:pPr>
    </w:p>
    <w:p w14:paraId="65A3BDDB" w14:textId="77777777" w:rsidR="00EA59E4" w:rsidRPr="00921CA2" w:rsidRDefault="00EA59E4" w:rsidP="00EA59E4">
      <w:pPr>
        <w:pStyle w:val="ListParagraph"/>
        <w:numPr>
          <w:ilvl w:val="0"/>
          <w:numId w:val="22"/>
        </w:numPr>
        <w:rPr>
          <w:moveTo w:id="914" w:author="Tyler Cole-Frost" w:date="2023-10-19T19:05:00Z"/>
          <w:b/>
          <w:bCs/>
        </w:rPr>
      </w:pPr>
      <w:moveTo w:id="915" w:author="Tyler Cole-Frost" w:date="2023-10-19T19:05:00Z">
        <w:r w:rsidRPr="0075276A">
          <w:t>Click </w:t>
        </w:r>
        <w:r w:rsidRPr="00921CA2">
          <w:rPr>
            <w:b/>
            <w:bCs/>
          </w:rPr>
          <w:t>Advanced Sharing Options.</w:t>
        </w:r>
      </w:moveTo>
    </w:p>
    <w:p w14:paraId="55B76D6C" w14:textId="77777777" w:rsidR="00EA59E4" w:rsidRDefault="00EA59E4" w:rsidP="00EA59E4">
      <w:pPr>
        <w:ind w:left="792" w:firstLine="504"/>
        <w:rPr>
          <w:moveTo w:id="916" w:author="Tyler Cole-Frost" w:date="2023-10-19T19:05:00Z"/>
        </w:rPr>
      </w:pPr>
      <w:moveTo w:id="917" w:author="Tyler Cole-Frost" w:date="2023-10-19T19:05:00Z">
        <w:r w:rsidRPr="0075276A">
          <w:t>A pop-up window will appear.</w:t>
        </w:r>
      </w:moveTo>
    </w:p>
    <w:p w14:paraId="78EDB387" w14:textId="77777777" w:rsidR="00EA59E4" w:rsidRDefault="00EA59E4" w:rsidP="00EA59E4">
      <w:pPr>
        <w:ind w:left="792" w:firstLine="504"/>
        <w:rPr>
          <w:moveTo w:id="918" w:author="Tyler Cole-Frost" w:date="2023-10-19T19:05:00Z"/>
        </w:rPr>
      </w:pPr>
    </w:p>
    <w:p w14:paraId="520D4671" w14:textId="77777777" w:rsidR="00EA59E4" w:rsidRDefault="00EA59E4" w:rsidP="00EA59E4">
      <w:pPr>
        <w:pStyle w:val="ListParagraph"/>
        <w:numPr>
          <w:ilvl w:val="0"/>
          <w:numId w:val="22"/>
        </w:numPr>
        <w:rPr>
          <w:moveTo w:id="919" w:author="Tyler Cole-Frost" w:date="2023-10-19T19:05:00Z"/>
        </w:rPr>
      </w:pPr>
      <w:moveTo w:id="920" w:author="Tyler Cole-Frost" w:date="2023-10-19T19:05:00Z">
        <w:r w:rsidRPr="0075276A">
          <w:t>Under </w:t>
        </w:r>
        <w:r w:rsidRPr="00921CA2">
          <w:rPr>
            <w:b/>
            <w:bCs/>
          </w:rPr>
          <w:t>Who can share</w:t>
        </w:r>
        <w:r w:rsidRPr="0075276A">
          <w:t>, select </w:t>
        </w:r>
        <w:r w:rsidRPr="00921CA2">
          <w:rPr>
            <w:b/>
            <w:bCs/>
          </w:rPr>
          <w:t>All Participants</w:t>
        </w:r>
        <w:r w:rsidRPr="0075276A">
          <w:t>.</w:t>
        </w:r>
      </w:moveTo>
    </w:p>
    <w:p w14:paraId="62543564" w14:textId="77777777" w:rsidR="00EA59E4" w:rsidRDefault="00EA59E4" w:rsidP="00EA59E4">
      <w:pPr>
        <w:rPr>
          <w:moveTo w:id="921" w:author="Tyler Cole-Frost" w:date="2023-10-19T19:05:00Z"/>
        </w:rPr>
      </w:pPr>
    </w:p>
    <w:p w14:paraId="53911D16" w14:textId="77777777" w:rsidR="00EA59E4" w:rsidRDefault="00EA59E4" w:rsidP="00EA59E4">
      <w:pPr>
        <w:rPr>
          <w:moveTo w:id="922" w:author="Tyler Cole-Frost" w:date="2023-10-19T19:05:00Z"/>
        </w:rPr>
      </w:pPr>
      <w:moveTo w:id="923" w:author="Tyler Cole-Frost" w:date="2023-10-19T19:05:00Z">
        <w:r w:rsidRPr="0075276A">
          <w:br/>
          <w:t>All participants in the meeting will be able to share their screen in this session.</w:t>
        </w:r>
      </w:moveTo>
    </w:p>
    <w:p w14:paraId="0115B415" w14:textId="77777777" w:rsidR="00EA59E4" w:rsidRPr="0075276A" w:rsidRDefault="00EA59E4" w:rsidP="00EA59E4">
      <w:pPr>
        <w:rPr>
          <w:moveTo w:id="924" w:author="Tyler Cole-Frost" w:date="2023-10-19T19:05:00Z"/>
        </w:rPr>
      </w:pPr>
    </w:p>
    <w:p w14:paraId="38AA2A00" w14:textId="77777777" w:rsidR="00EA59E4" w:rsidRDefault="00EA59E4" w:rsidP="00EA59E4">
      <w:pPr>
        <w:rPr>
          <w:moveTo w:id="925" w:author="Tyler Cole-Frost" w:date="2023-10-19T19:05:00Z"/>
        </w:rPr>
      </w:pPr>
    </w:p>
    <w:p w14:paraId="731A0775" w14:textId="77777777" w:rsidR="00EA59E4" w:rsidRDefault="00EA59E4" w:rsidP="00EA59E4">
      <w:pPr>
        <w:rPr>
          <w:moveTo w:id="926" w:author="Tyler Cole-Frost" w:date="2023-10-19T19:05:00Z"/>
        </w:rPr>
      </w:pPr>
    </w:p>
    <w:p w14:paraId="489D076B" w14:textId="77777777" w:rsidR="00EA59E4" w:rsidRPr="0075276A" w:rsidRDefault="00EA59E4" w:rsidP="00EA59E4">
      <w:pPr>
        <w:rPr>
          <w:moveTo w:id="927" w:author="Tyler Cole-Frost" w:date="2023-10-19T19:05:00Z"/>
        </w:rPr>
      </w:pPr>
      <w:moveTo w:id="928" w:author="Tyler Cole-Frost" w:date="2023-10-19T19:05:00Z">
        <w:r w:rsidRPr="0075276A">
          <w:t>Notes:</w:t>
        </w:r>
      </w:moveTo>
    </w:p>
    <w:p w14:paraId="4B326DB6" w14:textId="77777777" w:rsidR="00EA59E4" w:rsidRDefault="00EA59E4" w:rsidP="00EA59E4">
      <w:pPr>
        <w:rPr>
          <w:moveTo w:id="929" w:author="Tyler Cole-Frost" w:date="2023-10-19T19:05:00Z"/>
        </w:rPr>
      </w:pPr>
      <w:moveTo w:id="930" w:author="Tyler Cole-Frost" w:date="2023-10-19T19:05:00Z">
        <w:r w:rsidRPr="0075276A">
          <w:t>Changing this setting during a meeting only affects this current session. Restarting the meeting or starting a different meeting will revert the Screen Sharing options back to their default. To change the default for meetings you host, adjust the </w:t>
        </w:r>
        <w:r>
          <w:fldChar w:fldCharType="begin"/>
        </w:r>
        <w:r>
          <w:instrText>HYPERLINK "https://support.zoom.us/hc/en-us/articles/360034675592-Changing-your-meeting-settings" \l "h_01a29f16-a56a-42eb-9ab2-58c43f3d881a" \t "_self"</w:instrText>
        </w:r>
        <w:r>
          <w:fldChar w:fldCharType="separate"/>
        </w:r>
        <w:r w:rsidRPr="0075276A">
          <w:rPr>
            <w:rStyle w:val="Hyperlink"/>
          </w:rPr>
          <w:t>screen sharing settings</w:t>
        </w:r>
        <w:r>
          <w:rPr>
            <w:rStyle w:val="Hyperlink"/>
          </w:rPr>
          <w:fldChar w:fldCharType="end"/>
        </w:r>
        <w:r w:rsidRPr="0075276A">
          <w:t> on the </w:t>
        </w:r>
        <w:r>
          <w:fldChar w:fldCharType="begin"/>
        </w:r>
        <w:r>
          <w:instrText>HYPERLINK "https://zoom.us/profile/setting" \t "_blank"</w:instrText>
        </w:r>
        <w:r>
          <w:fldChar w:fldCharType="separate"/>
        </w:r>
        <w:r w:rsidRPr="0075276A">
          <w:rPr>
            <w:rStyle w:val="Hyperlink"/>
          </w:rPr>
          <w:t>Settings page</w:t>
        </w:r>
        <w:r>
          <w:rPr>
            <w:rStyle w:val="Hyperlink"/>
          </w:rPr>
          <w:fldChar w:fldCharType="end"/>
        </w:r>
        <w:r w:rsidRPr="0075276A">
          <w:t> on the web portal.</w:t>
        </w:r>
      </w:moveTo>
    </w:p>
    <w:p w14:paraId="68A7B0C9" w14:textId="77777777" w:rsidR="00EA59E4" w:rsidRDefault="00EA59E4" w:rsidP="00EA59E4">
      <w:pPr>
        <w:rPr>
          <w:moveTo w:id="931" w:author="Tyler Cole-Frost" w:date="2023-10-19T19:05:00Z"/>
        </w:rPr>
      </w:pPr>
    </w:p>
    <w:p w14:paraId="04360EC7" w14:textId="77777777" w:rsidR="00EA59E4" w:rsidRDefault="00EA59E4" w:rsidP="00EA59E4">
      <w:pPr>
        <w:rPr>
          <w:moveTo w:id="932" w:author="Tyler Cole-Frost" w:date="2023-10-19T19:05:00Z"/>
        </w:rPr>
      </w:pPr>
    </w:p>
    <w:p w14:paraId="28E19028" w14:textId="77777777" w:rsidR="00EA59E4" w:rsidRPr="0075276A" w:rsidRDefault="00EA59E4" w:rsidP="00EA59E4">
      <w:pPr>
        <w:rPr>
          <w:moveTo w:id="933" w:author="Tyler Cole-Frost" w:date="2023-10-19T19:05:00Z"/>
        </w:rPr>
      </w:pPr>
    </w:p>
    <w:p w14:paraId="70641A48" w14:textId="77777777" w:rsidR="00EA59E4" w:rsidRPr="0075276A" w:rsidRDefault="00EA59E4" w:rsidP="00EA59E4">
      <w:pPr>
        <w:rPr>
          <w:moveTo w:id="934" w:author="Tyler Cole-Frost" w:date="2023-10-19T19:05:00Z"/>
        </w:rPr>
      </w:pPr>
      <w:moveTo w:id="935" w:author="Tyler Cole-Frost" w:date="2023-10-19T19:05:00Z">
        <w:r w:rsidRPr="0075276A">
          <w:t>You can also click </w:t>
        </w:r>
        <w:r w:rsidRPr="0075276A">
          <w:rPr>
            <w:b/>
            <w:bCs/>
          </w:rPr>
          <w:t>Security</w:t>
        </w:r>
        <w:r w:rsidRPr="0075276A">
          <w:t> </w:t>
        </w:r>
        <w:r w:rsidRPr="0075276A">
          <w:rPr>
            <w:noProof/>
          </w:rPr>
          <w:drawing>
            <wp:inline distT="0" distB="0" distL="0" distR="0" wp14:anchorId="5D2F60E4" wp14:editId="7DA4E9AF">
              <wp:extent cx="238125" cy="266700"/>
              <wp:effectExtent l="0" t="0" r="9525" b="0"/>
              <wp:docPr id="1446972104" name="Picture 144697210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a:extLst>
                          <a:ext uri="{C183D7F6-B498-43B3-948B-1728B52AA6E4}">
                            <adec:decorative xmlns:adec="http://schemas.microsoft.com/office/drawing/2017/decorative" val="1"/>
                          </a:ext>
                        </a:extLs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125" cy="266700"/>
                      </a:xfrm>
                      <a:prstGeom prst="rect">
                        <a:avLst/>
                      </a:prstGeom>
                      <a:noFill/>
                      <a:ln>
                        <a:noFill/>
                      </a:ln>
                    </pic:spPr>
                  </pic:pic>
                </a:graphicData>
              </a:graphic>
            </wp:inline>
          </w:drawing>
        </w:r>
        <w:r w:rsidRPr="0075276A">
          <w:t> from the controls toolbar and make sure that the </w:t>
        </w:r>
        <w:r w:rsidRPr="0075276A">
          <w:rPr>
            <w:b/>
            <w:bCs/>
          </w:rPr>
          <w:t>Screen Share</w:t>
        </w:r>
        <w:r w:rsidRPr="0075276A">
          <w:t> option is checked.</w:t>
        </w:r>
      </w:moveTo>
    </w:p>
    <w:p w14:paraId="4B512E7F" w14:textId="77777777" w:rsidR="00EA59E4" w:rsidRPr="0075276A" w:rsidRDefault="00EA59E4" w:rsidP="00EA59E4">
      <w:pPr>
        <w:rPr>
          <w:moveTo w:id="936" w:author="Tyler Cole-Frost" w:date="2023-10-19T19:05:00Z"/>
        </w:rPr>
      </w:pPr>
      <w:moveTo w:id="937" w:author="Tyler Cole-Frost" w:date="2023-10-19T19:05:00Z">
        <w:r w:rsidRPr="0075276A">
          <w:t>If the options are greyed out, ensure that </w:t>
        </w:r>
        <w:r w:rsidRPr="0075276A">
          <w:rPr>
            <w:b/>
            <w:bCs/>
          </w:rPr>
          <w:t>Multiple participants can share simultaneously</w:t>
        </w:r>
        <w:r w:rsidRPr="0075276A">
          <w:t> is not selected in the </w:t>
        </w:r>
        <w:r w:rsidRPr="0075276A">
          <w:rPr>
            <w:b/>
            <w:bCs/>
          </w:rPr>
          <w:t>Advanced Sharing Options</w:t>
        </w:r>
        <w:r w:rsidRPr="0075276A">
          <w:t> window, as other options cannot be adjusted while it is enabled. </w:t>
        </w:r>
      </w:moveTo>
    </w:p>
    <w:p w14:paraId="04719F2C" w14:textId="77777777" w:rsidR="00EA59E4" w:rsidRDefault="00EA59E4" w:rsidP="00EA59E4">
      <w:pPr>
        <w:rPr>
          <w:moveTo w:id="938" w:author="Tyler Cole-Frost" w:date="2023-10-19T19:05:00Z"/>
        </w:rPr>
      </w:pPr>
      <w:moveTo w:id="939" w:author="Tyler Cole-Frost" w:date="2023-10-19T19:05:00Z">
        <w:r>
          <w:t>Error messages and troubleshooting guide</w:t>
        </w:r>
      </w:moveTo>
    </w:p>
    <w:p w14:paraId="15F41714" w14:textId="77777777" w:rsidR="00EA59E4" w:rsidRDefault="00EA59E4" w:rsidP="00EA59E4">
      <w:pPr>
        <w:rPr>
          <w:moveTo w:id="940" w:author="Tyler Cole-Frost" w:date="2023-10-19T19:05:00Z"/>
        </w:rPr>
      </w:pPr>
    </w:p>
    <w:p w14:paraId="502627AA" w14:textId="77777777" w:rsidR="00EA59E4" w:rsidRDefault="00EA59E4" w:rsidP="00EA59E4">
      <w:pPr>
        <w:rPr>
          <w:moveTo w:id="941" w:author="Tyler Cole-Frost" w:date="2023-10-19T19:05:00Z"/>
        </w:rPr>
      </w:pPr>
    </w:p>
    <w:p w14:paraId="62CC96F2" w14:textId="77777777" w:rsidR="00EA59E4" w:rsidRDefault="00EA59E4" w:rsidP="00EA59E4">
      <w:pPr>
        <w:rPr>
          <w:moveTo w:id="942" w:author="Tyler Cole-Frost" w:date="2023-10-19T19:05:00Z"/>
        </w:rPr>
      </w:pPr>
    </w:p>
    <w:p w14:paraId="5DC7BB39" w14:textId="77777777" w:rsidR="00EA59E4" w:rsidRDefault="00EA59E4" w:rsidP="00EA59E4">
      <w:pPr>
        <w:rPr>
          <w:moveTo w:id="943" w:author="Tyler Cole-Frost" w:date="2023-10-19T19:05:00Z"/>
        </w:rPr>
      </w:pPr>
    </w:p>
    <w:p w14:paraId="52665678" w14:textId="77777777" w:rsidR="00EA59E4" w:rsidRDefault="00EA59E4" w:rsidP="00EA59E4">
      <w:pPr>
        <w:rPr>
          <w:moveTo w:id="944" w:author="Tyler Cole-Frost" w:date="2023-10-19T19:05:00Z"/>
        </w:rPr>
      </w:pPr>
    </w:p>
    <w:p w14:paraId="3B100E7D" w14:textId="77777777" w:rsidR="00EA59E4" w:rsidRDefault="00EA59E4" w:rsidP="00EA59E4">
      <w:pPr>
        <w:rPr>
          <w:moveTo w:id="945" w:author="Tyler Cole-Frost" w:date="2023-10-19T19:05:00Z"/>
        </w:rPr>
      </w:pPr>
    </w:p>
    <w:p w14:paraId="7208A387" w14:textId="77777777" w:rsidR="00EA59E4" w:rsidRDefault="00EA59E4" w:rsidP="00EA59E4">
      <w:pPr>
        <w:rPr>
          <w:moveTo w:id="946" w:author="Tyler Cole-Frost" w:date="2023-10-19T19:05:00Z"/>
        </w:rPr>
      </w:pPr>
    </w:p>
    <w:moveToRangeEnd w:id="796"/>
    <w:p w14:paraId="636B671C" w14:textId="414C2F78" w:rsidR="005108E6" w:rsidRDefault="005108E6" w:rsidP="00EC6782">
      <w:pPr>
        <w:pStyle w:val="Heading1"/>
      </w:pPr>
      <w:r w:rsidRPr="005108E6">
        <w:t>Error messages and troubleshooting guide</w:t>
      </w:r>
      <w:bookmarkEnd w:id="795"/>
    </w:p>
    <w:p w14:paraId="22C5E2D1" w14:textId="77777777" w:rsidR="009816E8" w:rsidRPr="009816E8" w:rsidRDefault="009816E8" w:rsidP="009816E8"/>
    <w:tbl>
      <w:tblPr>
        <w:tblStyle w:val="TableGrid"/>
        <w:tblW w:w="8955" w:type="dxa"/>
        <w:tblInd w:w="-5" w:type="dxa"/>
        <w:tblLook w:val="04A0" w:firstRow="1" w:lastRow="0" w:firstColumn="1" w:lastColumn="0" w:noHBand="0" w:noVBand="1"/>
      </w:tblPr>
      <w:tblGrid>
        <w:gridCol w:w="4546"/>
        <w:gridCol w:w="4409"/>
        <w:tblGridChange w:id="947">
          <w:tblGrid>
            <w:gridCol w:w="10"/>
            <w:gridCol w:w="4536"/>
            <w:gridCol w:w="10"/>
            <w:gridCol w:w="4399"/>
            <w:gridCol w:w="10"/>
          </w:tblGrid>
        </w:tblGridChange>
      </w:tblGrid>
      <w:tr w:rsidR="00930820" w14:paraId="67AE23FC" w14:textId="77777777" w:rsidTr="00661716">
        <w:trPr>
          <w:trHeight w:val="740"/>
        </w:trPr>
        <w:tc>
          <w:tcPr>
            <w:tcW w:w="4546" w:type="dxa"/>
          </w:tcPr>
          <w:p w14:paraId="0FC19924" w14:textId="77777777" w:rsidR="00930820" w:rsidRDefault="00930820" w:rsidP="00930820">
            <w:bookmarkStart w:id="948" w:name="_Hlk148103179"/>
            <w:r>
              <w:t>Error code and details</w:t>
            </w:r>
          </w:p>
          <w:p w14:paraId="52E035F1" w14:textId="41D12692" w:rsidR="00930820" w:rsidRDefault="00930820" w:rsidP="00930820"/>
        </w:tc>
        <w:tc>
          <w:tcPr>
            <w:tcW w:w="4409" w:type="dxa"/>
          </w:tcPr>
          <w:p w14:paraId="7E824C18" w14:textId="68DEAE49" w:rsidR="00930820" w:rsidRDefault="00930820" w:rsidP="005108E6">
            <w:r w:rsidRPr="00930820">
              <w:t>Suggested troubleshooting</w:t>
            </w:r>
          </w:p>
        </w:tc>
      </w:tr>
      <w:tr w:rsidR="00930820" w14:paraId="29584047" w14:textId="77777777" w:rsidTr="00661716">
        <w:trPr>
          <w:trHeight w:val="3022"/>
        </w:trPr>
        <w:tc>
          <w:tcPr>
            <w:tcW w:w="4546" w:type="dxa"/>
          </w:tcPr>
          <w:p w14:paraId="1991FC50" w14:textId="4750235F" w:rsidR="00930820" w:rsidRDefault="00930820" w:rsidP="00930820">
            <w:pPr>
              <w:tabs>
                <w:tab w:val="left" w:pos="1365"/>
              </w:tabs>
            </w:pPr>
            <w:r>
              <w:t>401, 407: The account is unauthorized. Please contact admin.</w:t>
            </w:r>
          </w:p>
          <w:p w14:paraId="10895139" w14:textId="77777777" w:rsidR="00930820" w:rsidRDefault="00930820" w:rsidP="00930820">
            <w:pPr>
              <w:tabs>
                <w:tab w:val="left" w:pos="1365"/>
              </w:tabs>
            </w:pPr>
          </w:p>
          <w:p w14:paraId="7EFDA81B" w14:textId="77777777" w:rsidR="00930820" w:rsidRDefault="00930820" w:rsidP="00930820">
            <w:pPr>
              <w:tabs>
                <w:tab w:val="left" w:pos="1365"/>
              </w:tabs>
            </w:pPr>
            <w:r>
              <w:t>403: Your account is inactive. Please contact admin.</w:t>
            </w:r>
          </w:p>
          <w:p w14:paraId="6427210C" w14:textId="77777777" w:rsidR="00930820" w:rsidRDefault="00930820" w:rsidP="00930820">
            <w:pPr>
              <w:tabs>
                <w:tab w:val="left" w:pos="1365"/>
              </w:tabs>
            </w:pPr>
          </w:p>
          <w:p w14:paraId="1EA770B6" w14:textId="4C2BB255" w:rsidR="00930820" w:rsidRDefault="00930820" w:rsidP="00930820">
            <w:pPr>
              <w:tabs>
                <w:tab w:val="left" w:pos="1365"/>
              </w:tabs>
            </w:pPr>
            <w:r>
              <w:t>403: Your call can not be completed yet. Please try again later</w:t>
            </w:r>
          </w:p>
        </w:tc>
        <w:tc>
          <w:tcPr>
            <w:tcW w:w="4409" w:type="dxa"/>
          </w:tcPr>
          <w:p w14:paraId="24AB7C61" w14:textId="77777777" w:rsidR="00930820" w:rsidRDefault="00930820" w:rsidP="005108E6"/>
          <w:p w14:paraId="6A8C8A79" w14:textId="77777777" w:rsidR="00930820" w:rsidRDefault="00930820" w:rsidP="005108E6"/>
          <w:p w14:paraId="189BBAC1" w14:textId="61CF58BF" w:rsidR="00930820" w:rsidRDefault="00930820" w:rsidP="005108E6">
            <w:r w:rsidRPr="00930820">
              <w:t>Contact your Zoom Phone admin for help. The admin may need to assign a Zoom Phone license or calling plan.</w:t>
            </w:r>
          </w:p>
        </w:tc>
      </w:tr>
      <w:tr w:rsidR="00930820" w14:paraId="0586934C" w14:textId="77777777" w:rsidTr="00661716">
        <w:trPr>
          <w:trHeight w:val="2261"/>
        </w:trPr>
        <w:tc>
          <w:tcPr>
            <w:tcW w:w="4546" w:type="dxa"/>
          </w:tcPr>
          <w:p w14:paraId="39A6A62E" w14:textId="7A5F1002" w:rsidR="00930820" w:rsidRDefault="00930820" w:rsidP="00930820">
            <w:r w:rsidRPr="00930820">
              <w:t xml:space="preserve">404: The number you </w:t>
            </w:r>
            <w:r w:rsidR="00C314F3" w:rsidRPr="00930820">
              <w:t>dialled</w:t>
            </w:r>
            <w:r w:rsidRPr="00930820">
              <w:t xml:space="preserve"> does not exist. Please try again later</w:t>
            </w:r>
          </w:p>
        </w:tc>
        <w:tc>
          <w:tcPr>
            <w:tcW w:w="4409" w:type="dxa"/>
          </w:tcPr>
          <w:p w14:paraId="49420A01" w14:textId="095123DC" w:rsidR="00930820" w:rsidRDefault="00930820" w:rsidP="005108E6">
            <w:r w:rsidRPr="00930820">
              <w:t xml:space="preserve">The phone number you </w:t>
            </w:r>
            <w:r w:rsidR="00C314F3" w:rsidRPr="00930820">
              <w:t>dialled</w:t>
            </w:r>
            <w:r w:rsidRPr="00930820">
              <w:t xml:space="preserve"> does not exist or is invalid. Double check that the number you </w:t>
            </w:r>
            <w:r w:rsidR="00C314F3" w:rsidRPr="00930820">
              <w:t>dialled</w:t>
            </w:r>
            <w:r w:rsidRPr="00930820">
              <w:t xml:space="preserve"> is correct. If </w:t>
            </w:r>
            <w:r w:rsidR="00C314F3" w:rsidRPr="00930820">
              <w:t>dialling</w:t>
            </w:r>
            <w:r w:rsidRPr="00930820">
              <w:t xml:space="preserve"> an international number, make sure to include the country code, area code, and phone number.</w:t>
            </w:r>
          </w:p>
        </w:tc>
      </w:tr>
      <w:tr w:rsidR="00930820" w14:paraId="3110AE44" w14:textId="77777777" w:rsidTr="00661716">
        <w:trPr>
          <w:trHeight w:val="1891"/>
        </w:trPr>
        <w:tc>
          <w:tcPr>
            <w:tcW w:w="4546" w:type="dxa"/>
          </w:tcPr>
          <w:p w14:paraId="16CD704D" w14:textId="19190873" w:rsidR="00930820" w:rsidRDefault="007D5BD5" w:rsidP="005108E6">
            <w:r w:rsidRPr="007D5BD5">
              <w:t>405, 406: Your request can not be allowed. Please contact your admin.</w:t>
            </w:r>
          </w:p>
        </w:tc>
        <w:tc>
          <w:tcPr>
            <w:tcW w:w="4409" w:type="dxa"/>
          </w:tcPr>
          <w:p w14:paraId="6259FB75" w14:textId="35DDAD37" w:rsidR="00930820" w:rsidRDefault="007D5BD5" w:rsidP="005108E6">
            <w:r w:rsidRPr="007D5BD5">
              <w:t xml:space="preserve">Contact your Zoom Phone admin for help. Your admin may have removed a calling plan for outbound </w:t>
            </w:r>
            <w:r w:rsidR="00C314F3" w:rsidRPr="007D5BD5">
              <w:t>dialling</w:t>
            </w:r>
            <w:r w:rsidRPr="007D5BD5">
              <w:t>. You may need to change your network firewall or proxy server settings.</w:t>
            </w:r>
          </w:p>
        </w:tc>
      </w:tr>
      <w:tr w:rsidR="00930820" w14:paraId="21A5C097" w14:textId="77777777" w:rsidTr="00661716">
        <w:trPr>
          <w:trHeight w:val="740"/>
        </w:trPr>
        <w:tc>
          <w:tcPr>
            <w:tcW w:w="4546" w:type="dxa"/>
          </w:tcPr>
          <w:p w14:paraId="67FA3CB8" w14:textId="037D50AB" w:rsidR="00930820" w:rsidRDefault="007D5BD5" w:rsidP="005108E6">
            <w:r w:rsidRPr="007D5BD5">
              <w:t>408: Request time out. Please check your network and try again later.</w:t>
            </w:r>
          </w:p>
        </w:tc>
        <w:tc>
          <w:tcPr>
            <w:tcW w:w="4409" w:type="dxa"/>
          </w:tcPr>
          <w:p w14:paraId="05F84CC4" w14:textId="53A22DD3" w:rsidR="00930820" w:rsidRDefault="009816E8" w:rsidP="005108E6">
            <w:r w:rsidRPr="009816E8">
              <w:t>Contact your Zoom Phone admin for help. You may need to change your </w:t>
            </w:r>
            <w:hyperlink r:id="rId20" w:tgtFrame="_self" w:history="1">
              <w:r w:rsidRPr="009816E8">
                <w:rPr>
                  <w:rStyle w:val="Hyperlink"/>
                </w:rPr>
                <w:t>network firewall or proxy server settings</w:t>
              </w:r>
            </w:hyperlink>
            <w:r w:rsidRPr="009816E8">
              <w:t>.</w:t>
            </w:r>
          </w:p>
        </w:tc>
      </w:tr>
      <w:tr w:rsidR="00930820" w14:paraId="248A7576" w14:textId="77777777" w:rsidTr="00661716">
        <w:trPr>
          <w:trHeight w:val="1130"/>
        </w:trPr>
        <w:tc>
          <w:tcPr>
            <w:tcW w:w="4546" w:type="dxa"/>
          </w:tcPr>
          <w:p w14:paraId="6EDA1BF9" w14:textId="7F57B3A5" w:rsidR="00930820" w:rsidRDefault="007D5BD5" w:rsidP="005108E6">
            <w:r w:rsidRPr="007D5BD5">
              <w:t>415: Media type not supported, please contact your admin and check media type.</w:t>
            </w:r>
          </w:p>
        </w:tc>
        <w:tc>
          <w:tcPr>
            <w:tcW w:w="4409" w:type="dxa"/>
          </w:tcPr>
          <w:p w14:paraId="4070055C" w14:textId="4DCAFAD4" w:rsidR="00930820" w:rsidRDefault="009816E8" w:rsidP="005108E6">
            <w:r w:rsidRPr="009816E8">
              <w:t xml:space="preserve">The media type (audio codec) </w:t>
            </w:r>
            <w:r w:rsidR="006319B9" w:rsidRPr="009816E8">
              <w:t>is not</w:t>
            </w:r>
            <w:r w:rsidRPr="009816E8">
              <w:t xml:space="preserve"> supported. Contact your Zoom Phone admin for help. You may need to change your </w:t>
            </w:r>
            <w:hyperlink r:id="rId21" w:tgtFrame="_self" w:history="1">
              <w:r w:rsidRPr="009816E8">
                <w:rPr>
                  <w:rStyle w:val="Hyperlink"/>
                </w:rPr>
                <w:t>network firewall or proxy server settings</w:t>
              </w:r>
            </w:hyperlink>
            <w:r w:rsidRPr="009816E8">
              <w:t>.</w:t>
            </w:r>
          </w:p>
        </w:tc>
      </w:tr>
      <w:tr w:rsidR="00930820" w14:paraId="63B3DC3A" w14:textId="77777777" w:rsidTr="00661716">
        <w:trPr>
          <w:trHeight w:val="1130"/>
        </w:trPr>
        <w:tc>
          <w:tcPr>
            <w:tcW w:w="4546" w:type="dxa"/>
          </w:tcPr>
          <w:p w14:paraId="6EC8FDF1" w14:textId="6862BBAB" w:rsidR="00930820" w:rsidRDefault="007D5BD5" w:rsidP="005108E6">
            <w:r w:rsidRPr="007D5BD5">
              <w:t>439, 482, 483, 502: Your service is affected by a network issue. Please check your network and try again later.</w:t>
            </w:r>
          </w:p>
        </w:tc>
        <w:tc>
          <w:tcPr>
            <w:tcW w:w="4409" w:type="dxa"/>
          </w:tcPr>
          <w:p w14:paraId="2FC2EABB" w14:textId="4D669802" w:rsidR="00930820" w:rsidRDefault="009816E8" w:rsidP="005108E6">
            <w:r w:rsidRPr="009816E8">
              <w:t>Contact your Zoom Phone admin for help. You may need to change your </w:t>
            </w:r>
            <w:hyperlink r:id="rId22" w:tgtFrame="_self" w:history="1">
              <w:r w:rsidRPr="009816E8">
                <w:rPr>
                  <w:rStyle w:val="Hyperlink"/>
                </w:rPr>
                <w:t>network firewall or proxy server settings</w:t>
              </w:r>
            </w:hyperlink>
            <w:r w:rsidRPr="009816E8">
              <w:t>.</w:t>
            </w:r>
          </w:p>
        </w:tc>
      </w:tr>
      <w:tr w:rsidR="00930820" w14:paraId="3B362577" w14:textId="77777777" w:rsidTr="000C11C4">
        <w:tblPrEx>
          <w:tblW w:w="8955" w:type="dxa"/>
          <w:tblInd w:w="-5" w:type="dxa"/>
          <w:tblPrExChange w:id="949" w:author="Tyler Cole-Frost [2]" w:date="2023-10-18T13:48:00Z">
            <w:tblPrEx>
              <w:tblW w:w="8955" w:type="dxa"/>
              <w:tblInd w:w="-5" w:type="dxa"/>
            </w:tblPrEx>
          </w:tblPrExChange>
        </w:tblPrEx>
        <w:trPr>
          <w:trHeight w:val="1833"/>
          <w:trPrChange w:id="950" w:author="Tyler Cole-Frost [2]" w:date="2023-10-18T13:48:00Z">
            <w:trPr>
              <w:gridBefore w:val="1"/>
              <w:trHeight w:val="1491"/>
            </w:trPr>
          </w:trPrChange>
        </w:trPr>
        <w:tc>
          <w:tcPr>
            <w:tcW w:w="4546" w:type="dxa"/>
            <w:tcPrChange w:id="951" w:author="Tyler Cole-Frost [2]" w:date="2023-10-18T13:48:00Z">
              <w:tcPr>
                <w:tcW w:w="4546" w:type="dxa"/>
                <w:gridSpan w:val="2"/>
              </w:tcPr>
            </w:tcPrChange>
          </w:tcPr>
          <w:p w14:paraId="0614842D" w14:textId="33B897F6" w:rsidR="00930820" w:rsidRDefault="009816E8" w:rsidP="005108E6">
            <w:r w:rsidRPr="009816E8">
              <w:lastRenderedPageBreak/>
              <w:t xml:space="preserve">480, 504: The number you </w:t>
            </w:r>
            <w:r w:rsidR="00C314F3" w:rsidRPr="009816E8">
              <w:t>dialled</w:t>
            </w:r>
            <w:r w:rsidRPr="009816E8">
              <w:t xml:space="preserve"> is temporarily unavailable. Please try again later.</w:t>
            </w:r>
          </w:p>
        </w:tc>
        <w:tc>
          <w:tcPr>
            <w:tcW w:w="4409" w:type="dxa"/>
            <w:tcPrChange w:id="952" w:author="Tyler Cole-Frost [2]" w:date="2023-10-18T13:48:00Z">
              <w:tcPr>
                <w:tcW w:w="4409" w:type="dxa"/>
                <w:gridSpan w:val="2"/>
              </w:tcPr>
            </w:tcPrChange>
          </w:tcPr>
          <w:p w14:paraId="5C1F636D" w14:textId="2D7EF976" w:rsidR="00930820" w:rsidRDefault="009816E8" w:rsidP="005108E6">
            <w:r w:rsidRPr="009816E8">
              <w:t xml:space="preserve">The number you </w:t>
            </w:r>
            <w:r w:rsidR="00C314F3" w:rsidRPr="009816E8">
              <w:t>dialled</w:t>
            </w:r>
            <w:r w:rsidRPr="009816E8">
              <w:t> is temporary unavailable; for example, the other party may be unavailable or declining the call. Try to call again later.</w:t>
            </w:r>
          </w:p>
        </w:tc>
      </w:tr>
      <w:bookmarkEnd w:id="948"/>
    </w:tbl>
    <w:p w14:paraId="4C42E2E3" w14:textId="15707611" w:rsidR="005108E6" w:rsidRDefault="005108E6" w:rsidP="005108E6"/>
    <w:tbl>
      <w:tblPr>
        <w:tblStyle w:val="TableGrid"/>
        <w:tblpPr w:leftFromText="180" w:rightFromText="180" w:vertAnchor="text" w:horzAnchor="margin" w:tblpY="64"/>
        <w:tblW w:w="0" w:type="auto"/>
        <w:tblLook w:val="04A0" w:firstRow="1" w:lastRow="0" w:firstColumn="1" w:lastColumn="0" w:noHBand="0" w:noVBand="1"/>
      </w:tblPr>
      <w:tblGrid>
        <w:gridCol w:w="4508"/>
        <w:gridCol w:w="4418"/>
      </w:tblGrid>
      <w:tr w:rsidR="009816E8" w14:paraId="4740F1E9" w14:textId="77777777" w:rsidTr="009816E8">
        <w:tc>
          <w:tcPr>
            <w:tcW w:w="4508" w:type="dxa"/>
          </w:tcPr>
          <w:p w14:paraId="6888FD31" w14:textId="425E3D9F" w:rsidR="009816E8" w:rsidRDefault="009816E8" w:rsidP="009816E8">
            <w:r>
              <w:t>Error code and details (Cont.)</w:t>
            </w:r>
          </w:p>
          <w:p w14:paraId="6A664233" w14:textId="77777777" w:rsidR="009816E8" w:rsidRDefault="009816E8" w:rsidP="009816E8"/>
        </w:tc>
        <w:tc>
          <w:tcPr>
            <w:tcW w:w="4418" w:type="dxa"/>
          </w:tcPr>
          <w:p w14:paraId="700692F7" w14:textId="0929E1CE" w:rsidR="009816E8" w:rsidRDefault="009816E8" w:rsidP="009816E8">
            <w:r w:rsidRPr="00930820">
              <w:t>Suggested troubleshooting</w:t>
            </w:r>
            <w:r>
              <w:t xml:space="preserve"> (Cont.)</w:t>
            </w:r>
          </w:p>
        </w:tc>
      </w:tr>
      <w:tr w:rsidR="009816E8" w14:paraId="11ED365F" w14:textId="77777777" w:rsidTr="009816E8">
        <w:tc>
          <w:tcPr>
            <w:tcW w:w="4508" w:type="dxa"/>
          </w:tcPr>
          <w:p w14:paraId="6DDF1E23" w14:textId="77777777" w:rsidR="009816E8" w:rsidRDefault="009816E8" w:rsidP="009816E8">
            <w:pPr>
              <w:tabs>
                <w:tab w:val="left" w:pos="1365"/>
              </w:tabs>
            </w:pPr>
            <w:r>
              <w:t>486: The peer is busy. Please try again later.</w:t>
            </w:r>
          </w:p>
          <w:p w14:paraId="23940AC5" w14:textId="77777777" w:rsidR="009816E8" w:rsidRDefault="009816E8" w:rsidP="009816E8">
            <w:pPr>
              <w:tabs>
                <w:tab w:val="left" w:pos="1365"/>
              </w:tabs>
            </w:pPr>
          </w:p>
          <w:p w14:paraId="016DEA55" w14:textId="77777777" w:rsidR="009816E8" w:rsidRDefault="009816E8" w:rsidP="009816E8">
            <w:pPr>
              <w:tabs>
                <w:tab w:val="left" w:pos="1365"/>
              </w:tabs>
            </w:pPr>
            <w:r>
              <w:t>481, 487, 491, 504, 600, 604: The service is not available currently. Please try again later.</w:t>
            </w:r>
          </w:p>
          <w:p w14:paraId="70C36C48" w14:textId="77777777" w:rsidR="009816E8" w:rsidRDefault="009816E8" w:rsidP="009816E8">
            <w:pPr>
              <w:tabs>
                <w:tab w:val="left" w:pos="1365"/>
              </w:tabs>
            </w:pPr>
          </w:p>
          <w:p w14:paraId="037E77A1" w14:textId="141E0936" w:rsidR="009816E8" w:rsidRDefault="009816E8" w:rsidP="009816E8">
            <w:pPr>
              <w:tabs>
                <w:tab w:val="left" w:pos="1365"/>
              </w:tabs>
            </w:pPr>
            <w:r>
              <w:t>503: Service not available. Please try again later.</w:t>
            </w:r>
          </w:p>
        </w:tc>
        <w:tc>
          <w:tcPr>
            <w:tcW w:w="4418" w:type="dxa"/>
          </w:tcPr>
          <w:p w14:paraId="25C01DBA" w14:textId="77777777" w:rsidR="009816E8" w:rsidRDefault="009816E8" w:rsidP="009816E8"/>
          <w:p w14:paraId="564131ED" w14:textId="77777777" w:rsidR="009816E8" w:rsidRDefault="009816E8" w:rsidP="009816E8"/>
          <w:p w14:paraId="1E252445" w14:textId="1BE559BA" w:rsidR="009816E8" w:rsidRDefault="009816E8" w:rsidP="009816E8">
            <w:r w:rsidRPr="009816E8">
              <w:t>Typically caused by server issues. Try to call again later or contact your Zoom Phone admin for help. You may need to change your network firewall or proxy server settings.</w:t>
            </w:r>
          </w:p>
        </w:tc>
      </w:tr>
      <w:tr w:rsidR="009816E8" w14:paraId="39080CCC" w14:textId="77777777" w:rsidTr="009816E8">
        <w:tc>
          <w:tcPr>
            <w:tcW w:w="4508" w:type="dxa"/>
          </w:tcPr>
          <w:p w14:paraId="544BA30B" w14:textId="47D825F4" w:rsidR="009816E8" w:rsidRDefault="009816E8" w:rsidP="009816E8">
            <w:r w:rsidRPr="009816E8">
              <w:t>432, 439, 482, 483, 502, 503, 805: Your service is affected by a network issue. Please check your network and try again later</w:t>
            </w:r>
          </w:p>
        </w:tc>
        <w:tc>
          <w:tcPr>
            <w:tcW w:w="4418" w:type="dxa"/>
          </w:tcPr>
          <w:p w14:paraId="74BAB03D" w14:textId="52FB0317" w:rsidR="009816E8" w:rsidRDefault="009816E8" w:rsidP="009816E8">
            <w:r w:rsidRPr="009816E8">
              <w:t>There was a routing error. Contact your Zoom Phone admin for help. You may need to change your </w:t>
            </w:r>
            <w:hyperlink r:id="rId23" w:tgtFrame="_self" w:history="1">
              <w:r w:rsidRPr="009816E8">
                <w:rPr>
                  <w:rStyle w:val="Hyperlink"/>
                </w:rPr>
                <w:t>network firewall or proxy server settings</w:t>
              </w:r>
            </w:hyperlink>
            <w:r w:rsidRPr="009816E8">
              <w:t>.</w:t>
            </w:r>
          </w:p>
        </w:tc>
      </w:tr>
      <w:tr w:rsidR="009816E8" w14:paraId="775678B7" w14:textId="77777777" w:rsidTr="009816E8">
        <w:tc>
          <w:tcPr>
            <w:tcW w:w="4508" w:type="dxa"/>
          </w:tcPr>
          <w:p w14:paraId="04DFB2AC" w14:textId="7A5AA7FF" w:rsidR="009816E8" w:rsidRDefault="009816E8" w:rsidP="009816E8">
            <w:r w:rsidRPr="009816E8">
              <w:t>500: The call number is not available currently, please check call number and try again later</w:t>
            </w:r>
          </w:p>
        </w:tc>
        <w:tc>
          <w:tcPr>
            <w:tcW w:w="4418" w:type="dxa"/>
          </w:tcPr>
          <w:p w14:paraId="14D62BAE" w14:textId="572068B6" w:rsidR="009816E8" w:rsidRDefault="009816E8" w:rsidP="009816E8">
            <w:r w:rsidRPr="009816E8">
              <w:t>Typically caused by server issues. Try to call again later</w:t>
            </w:r>
            <w:r w:rsidR="00731099" w:rsidRPr="009816E8">
              <w:t xml:space="preserve">. </w:t>
            </w:r>
            <w:r w:rsidRPr="009816E8">
              <w:t xml:space="preserve">Also check that the number you </w:t>
            </w:r>
            <w:r w:rsidR="00C314F3" w:rsidRPr="009816E8">
              <w:t>dialled</w:t>
            </w:r>
            <w:r w:rsidRPr="009816E8">
              <w:t xml:space="preserve"> is correct. If </w:t>
            </w:r>
            <w:r w:rsidR="00C314F3" w:rsidRPr="009816E8">
              <w:t>dialling</w:t>
            </w:r>
            <w:r w:rsidRPr="009816E8">
              <w:t xml:space="preserve"> an international number, make sure to include the country code, area code, and phone number.</w:t>
            </w:r>
          </w:p>
        </w:tc>
      </w:tr>
      <w:tr w:rsidR="009816E8" w14:paraId="00164B8B" w14:textId="77777777" w:rsidTr="009816E8">
        <w:tc>
          <w:tcPr>
            <w:tcW w:w="4508" w:type="dxa"/>
          </w:tcPr>
          <w:p w14:paraId="4B6201C3" w14:textId="2B704AE4" w:rsidR="009816E8" w:rsidRDefault="009816E8" w:rsidP="009816E8">
            <w:r w:rsidRPr="009816E8">
              <w:t xml:space="preserve">504: The number you </w:t>
            </w:r>
            <w:r w:rsidR="00C314F3" w:rsidRPr="009816E8">
              <w:t>dialled</w:t>
            </w:r>
            <w:r w:rsidRPr="009816E8">
              <w:t xml:space="preserve"> is (not available/not online) currently, please try again later.</w:t>
            </w:r>
          </w:p>
        </w:tc>
        <w:tc>
          <w:tcPr>
            <w:tcW w:w="4418" w:type="dxa"/>
          </w:tcPr>
          <w:p w14:paraId="09EA644B" w14:textId="72509228" w:rsidR="009816E8" w:rsidRDefault="006319B9" w:rsidP="009816E8">
            <w:r w:rsidRPr="009816E8">
              <w:t>There is</w:t>
            </w:r>
            <w:r w:rsidR="009816E8" w:rsidRPr="009816E8">
              <w:t xml:space="preserve"> a server error with the phone number you dial. Try to call again later.</w:t>
            </w:r>
          </w:p>
        </w:tc>
      </w:tr>
      <w:tr w:rsidR="009816E8" w14:paraId="38E8AB74" w14:textId="77777777" w:rsidTr="009816E8">
        <w:tc>
          <w:tcPr>
            <w:tcW w:w="4508" w:type="dxa"/>
          </w:tcPr>
          <w:p w14:paraId="725CD31C" w14:textId="6E32A435" w:rsidR="009816E8" w:rsidRDefault="009816E8" w:rsidP="009816E8">
            <w:r w:rsidRPr="009816E8">
              <w:t>603: The peer is busy. Please try again later.</w:t>
            </w:r>
          </w:p>
        </w:tc>
        <w:tc>
          <w:tcPr>
            <w:tcW w:w="4418" w:type="dxa"/>
          </w:tcPr>
          <w:p w14:paraId="6E1BBB2D" w14:textId="61BEB7C4" w:rsidR="009816E8" w:rsidRDefault="009816E8" w:rsidP="009816E8">
            <w:r w:rsidRPr="009816E8">
              <w:t xml:space="preserve">The other call participant may have declined your call or </w:t>
            </w:r>
            <w:r w:rsidR="00731099" w:rsidRPr="009816E8">
              <w:t>cannot</w:t>
            </w:r>
            <w:r w:rsidRPr="009816E8">
              <w:t xml:space="preserve"> answer it, and there are no alternative routes like voicemail to route the call.</w:t>
            </w:r>
          </w:p>
        </w:tc>
      </w:tr>
      <w:tr w:rsidR="009816E8" w14:paraId="73736B90" w14:textId="77777777" w:rsidTr="009816E8">
        <w:tc>
          <w:tcPr>
            <w:tcW w:w="4508" w:type="dxa"/>
          </w:tcPr>
          <w:p w14:paraId="51064F97" w14:textId="59758BA6" w:rsidR="009816E8" w:rsidRDefault="009816E8" w:rsidP="009816E8">
            <w:r w:rsidRPr="009816E8">
              <w:t>702: SSL Certificate failed - Cert Name mismatch</w:t>
            </w:r>
          </w:p>
        </w:tc>
        <w:tc>
          <w:tcPr>
            <w:tcW w:w="4418" w:type="dxa"/>
          </w:tcPr>
          <w:p w14:paraId="7A283482" w14:textId="65A3DE56" w:rsidR="009816E8" w:rsidRDefault="009816E8" w:rsidP="009816E8">
            <w:r w:rsidRPr="009816E8">
              <w:t>Make sure you have the </w:t>
            </w:r>
            <w:hyperlink r:id="rId24" w:tgtFrame="_blank" w:history="1">
              <w:r w:rsidRPr="009816E8">
                <w:rPr>
                  <w:rStyle w:val="Hyperlink"/>
                </w:rPr>
                <w:t>latest version of Zoom installed</w:t>
              </w:r>
            </w:hyperlink>
            <w:r w:rsidRPr="009816E8">
              <w:t>.</w:t>
            </w:r>
          </w:p>
        </w:tc>
      </w:tr>
      <w:tr w:rsidR="009816E8" w14:paraId="0E3A135D" w14:textId="77777777" w:rsidTr="009816E8">
        <w:trPr>
          <w:trHeight w:val="1088"/>
        </w:trPr>
        <w:tc>
          <w:tcPr>
            <w:tcW w:w="4508" w:type="dxa"/>
          </w:tcPr>
          <w:p w14:paraId="2DF27BC2" w14:textId="3DEA577B" w:rsidR="009816E8" w:rsidRDefault="009816E8" w:rsidP="009816E8">
            <w:r w:rsidRPr="009816E8">
              <w:t>703: SSL Certificate failed - Handshake failed</w:t>
            </w:r>
          </w:p>
        </w:tc>
        <w:tc>
          <w:tcPr>
            <w:tcW w:w="4418" w:type="dxa"/>
          </w:tcPr>
          <w:p w14:paraId="4A829279" w14:textId="52F785A7" w:rsidR="009816E8" w:rsidRDefault="009816E8" w:rsidP="009816E8">
            <w:r w:rsidRPr="009816E8">
              <w:t>Make sure you have the </w:t>
            </w:r>
            <w:hyperlink r:id="rId25" w:tgtFrame="_blank" w:history="1">
              <w:r w:rsidRPr="009816E8">
                <w:rPr>
                  <w:rStyle w:val="Hyperlink"/>
                </w:rPr>
                <w:t>latest version of Zoom installed</w:t>
              </w:r>
            </w:hyperlink>
            <w:r w:rsidRPr="009816E8">
              <w:t>.</w:t>
            </w:r>
          </w:p>
        </w:tc>
      </w:tr>
    </w:tbl>
    <w:p w14:paraId="166E24B3" w14:textId="1A829530" w:rsidR="009816E8" w:rsidRDefault="009816E8" w:rsidP="005108E6"/>
    <w:tbl>
      <w:tblPr>
        <w:tblStyle w:val="TableGrid"/>
        <w:tblW w:w="0" w:type="auto"/>
        <w:tblLook w:val="04A0" w:firstRow="1" w:lastRow="0" w:firstColumn="1" w:lastColumn="0" w:noHBand="0" w:noVBand="1"/>
      </w:tblPr>
      <w:tblGrid>
        <w:gridCol w:w="4508"/>
        <w:gridCol w:w="4508"/>
      </w:tblGrid>
      <w:tr w:rsidR="009816E8" w14:paraId="46CA674D" w14:textId="77777777" w:rsidTr="009816E8">
        <w:trPr>
          <w:trHeight w:val="610"/>
        </w:trPr>
        <w:tc>
          <w:tcPr>
            <w:tcW w:w="4508" w:type="dxa"/>
          </w:tcPr>
          <w:p w14:paraId="71943DEC" w14:textId="07C75EDE" w:rsidR="009816E8" w:rsidRDefault="009816E8" w:rsidP="005108E6">
            <w:r w:rsidRPr="009816E8">
              <w:t>802, 803: Emergency calling not available.</w:t>
            </w:r>
          </w:p>
        </w:tc>
        <w:tc>
          <w:tcPr>
            <w:tcW w:w="4508" w:type="dxa"/>
          </w:tcPr>
          <w:p w14:paraId="5F186AE9" w14:textId="307C04F6" w:rsidR="009816E8" w:rsidRDefault="009816E8" w:rsidP="005108E6">
            <w:r w:rsidRPr="009816E8">
              <w:t>Contact your Zoom Phone admin for help. They may need to enable emergency calling for your site.</w:t>
            </w:r>
          </w:p>
        </w:tc>
      </w:tr>
      <w:tr w:rsidR="009816E8" w14:paraId="4BF6B4D5" w14:textId="77777777" w:rsidTr="009816E8">
        <w:trPr>
          <w:trHeight w:val="614"/>
        </w:trPr>
        <w:tc>
          <w:tcPr>
            <w:tcW w:w="4508" w:type="dxa"/>
          </w:tcPr>
          <w:p w14:paraId="5DE9DC13" w14:textId="3215AB0D" w:rsidR="009816E8" w:rsidRDefault="009816E8" w:rsidP="005108E6">
            <w:r w:rsidRPr="009816E8">
              <w:t>804: Network re-connection is ongoing</w:t>
            </w:r>
          </w:p>
        </w:tc>
        <w:tc>
          <w:tcPr>
            <w:tcW w:w="4508" w:type="dxa"/>
          </w:tcPr>
          <w:p w14:paraId="6FAC9C57" w14:textId="29ADB655" w:rsidR="009816E8" w:rsidRDefault="009816E8" w:rsidP="005108E6">
            <w:r w:rsidRPr="009816E8">
              <w:t>Wait for the network to re-connect.</w:t>
            </w:r>
          </w:p>
        </w:tc>
      </w:tr>
    </w:tbl>
    <w:p w14:paraId="1EA201B8" w14:textId="4828BAEC" w:rsidR="009816E8" w:rsidRDefault="009816E8" w:rsidP="005108E6"/>
    <w:p w14:paraId="7C7C9831" w14:textId="77777777" w:rsidR="00921CA2" w:rsidRPr="00AA7652" w:rsidRDefault="00921CA2" w:rsidP="0075276A"/>
    <w:p w14:paraId="70224FED" w14:textId="00DB5674" w:rsidR="00C817B2" w:rsidRPr="00FF17BB" w:rsidRDefault="00C817B2" w:rsidP="00FF17BB">
      <w:pPr>
        <w:pStyle w:val="Heading1"/>
      </w:pPr>
      <w:bookmarkStart w:id="953" w:name="_Toc148106619"/>
      <w:r w:rsidRPr="00FF17BB">
        <w:t xml:space="preserve">Product </w:t>
      </w:r>
      <w:r w:rsidR="00921CA2" w:rsidRPr="00FF17BB">
        <w:t>D</w:t>
      </w:r>
      <w:r w:rsidRPr="00FF17BB">
        <w:t>eveloper contact information</w:t>
      </w:r>
      <w:bookmarkEnd w:id="953"/>
    </w:p>
    <w:p w14:paraId="38369E7F" w14:textId="77777777" w:rsidR="00921CA2" w:rsidRPr="00921CA2" w:rsidRDefault="00921CA2" w:rsidP="00921CA2"/>
    <w:p w14:paraId="577057A8" w14:textId="0B8A4071" w:rsidR="00921CA2" w:rsidRDefault="00921CA2" w:rsidP="00921CA2">
      <w:pPr>
        <w:pStyle w:val="Heading2"/>
      </w:pPr>
      <w:bookmarkStart w:id="954" w:name="_Toc148106620"/>
      <w:r w:rsidRPr="00921CA2">
        <w:t>Zoom Plans and Support Options</w:t>
      </w:r>
      <w:bookmarkEnd w:id="954"/>
    </w:p>
    <w:p w14:paraId="51D6DCE8" w14:textId="77777777" w:rsidR="00921CA2" w:rsidRPr="00921CA2" w:rsidRDefault="00921CA2" w:rsidP="00921CA2"/>
    <w:p w14:paraId="25B4114A" w14:textId="09A4291C" w:rsidR="00921CA2" w:rsidRDefault="00921CA2" w:rsidP="00921CA2">
      <w:r w:rsidRPr="00921CA2">
        <w:t xml:space="preserve">All Zoom Plans include 24/7 access to our Global Support </w:t>
      </w:r>
      <w:r w:rsidR="00C314F3" w:rsidRPr="00921CA2">
        <w:t>Centres</w:t>
      </w:r>
      <w:r w:rsidRPr="00921CA2">
        <w:t xml:space="preserve"> and the Zoom Learning </w:t>
      </w:r>
      <w:r w:rsidR="00C314F3" w:rsidRPr="00921CA2">
        <w:t>Centre</w:t>
      </w:r>
      <w:r w:rsidRPr="00921CA2">
        <w:t>, local language support, and Zoom status notifications. Additional support options, such as priority response, will vary based on your account type, user type, and how your account is configured.</w:t>
      </w:r>
    </w:p>
    <w:p w14:paraId="5CA0452A" w14:textId="77777777" w:rsidR="00921CA2" w:rsidRPr="00921CA2" w:rsidRDefault="00921CA2" w:rsidP="00921CA2"/>
    <w:p w14:paraId="174355EA" w14:textId="7C976750" w:rsidR="00AA7652" w:rsidRDefault="0075276A" w:rsidP="00AA7652">
      <w:pPr>
        <w:pStyle w:val="Heading2"/>
      </w:pPr>
      <w:bookmarkStart w:id="955" w:name="_Toc148106621"/>
      <w:r>
        <w:t>Phone</w:t>
      </w:r>
      <w:bookmarkEnd w:id="955"/>
      <w:r>
        <w:t xml:space="preserve"> </w:t>
      </w:r>
    </w:p>
    <w:p w14:paraId="57634FC3" w14:textId="77777777" w:rsidR="0075276A" w:rsidRPr="0075276A" w:rsidRDefault="0075276A" w:rsidP="0075276A"/>
    <w:p w14:paraId="7B822AFB" w14:textId="4D3C564E" w:rsidR="0075276A" w:rsidRDefault="0075276A" w:rsidP="0075276A">
      <w:r>
        <w:t xml:space="preserve">To contact Technical or Billing Support on the phone, you must be a Licensed owner or administrator of a Business, Enterprise, or </w:t>
      </w:r>
      <w:r w:rsidR="00C314F3">
        <w:t>educational</w:t>
      </w:r>
      <w:r>
        <w:t xml:space="preserve"> account, or a Licensed member on an account with a Premier or Premier+ support plan. </w:t>
      </w:r>
    </w:p>
    <w:p w14:paraId="4BB7E48E" w14:textId="77777777" w:rsidR="0075276A" w:rsidRDefault="0075276A" w:rsidP="0075276A"/>
    <w:p w14:paraId="68C801B6" w14:textId="77777777" w:rsidR="0075276A" w:rsidRDefault="0075276A" w:rsidP="0075276A">
      <w:r>
        <w:t>Have your Personal Meeting ID (PMI) and host key ready when contacting Zoom Support over the phone.</w:t>
      </w:r>
    </w:p>
    <w:p w14:paraId="5BF6930F" w14:textId="77777777" w:rsidR="0075276A" w:rsidRDefault="0075276A" w:rsidP="0075276A"/>
    <w:p w14:paraId="1D748E87" w14:textId="77777777" w:rsidR="0075276A" w:rsidRDefault="0075276A" w:rsidP="0075276A">
      <w:r>
        <w:t>Long distance and toll rates may apply when calling.</w:t>
      </w:r>
    </w:p>
    <w:p w14:paraId="1B8C8FFC" w14:textId="77777777" w:rsidR="0075276A" w:rsidRDefault="0075276A" w:rsidP="0075276A"/>
    <w:p w14:paraId="7A7C8033" w14:textId="77777777" w:rsidR="0075276A" w:rsidRDefault="0075276A" w:rsidP="0075276A">
      <w:r>
        <w:t>Australia</w:t>
      </w:r>
    </w:p>
    <w:p w14:paraId="154F1393" w14:textId="77777777" w:rsidR="0075276A" w:rsidRDefault="0075276A" w:rsidP="0075276A">
      <w:r>
        <w:t>+61.1800.768.027</w:t>
      </w:r>
    </w:p>
    <w:p w14:paraId="15AEA960" w14:textId="77777777" w:rsidR="0075276A" w:rsidRDefault="0075276A" w:rsidP="0075276A">
      <w:r>
        <w:t>SALES EXT. 1 | SUPPORT EXT. 2 | BILLING EXT. 3</w:t>
      </w:r>
    </w:p>
    <w:p w14:paraId="68A4797A" w14:textId="77777777" w:rsidR="0075276A" w:rsidRDefault="0075276A" w:rsidP="0075276A"/>
    <w:p w14:paraId="08D5209B" w14:textId="77777777" w:rsidR="0075276A" w:rsidRDefault="0075276A" w:rsidP="0075276A">
      <w:r>
        <w:t>Language availability</w:t>
      </w:r>
    </w:p>
    <w:p w14:paraId="3A3DA7FF" w14:textId="42A3DFBB" w:rsidR="0075276A" w:rsidRDefault="0075276A" w:rsidP="0075276A">
      <w:r>
        <w:t>English 24/7</w:t>
      </w:r>
    </w:p>
    <w:p w14:paraId="23CAE493" w14:textId="77777777" w:rsidR="00921CA2" w:rsidRPr="0075276A" w:rsidRDefault="00921CA2" w:rsidP="0075276A"/>
    <w:p w14:paraId="14A2073C" w14:textId="0450CD08" w:rsidR="00AA7652" w:rsidRDefault="0075276A" w:rsidP="00921CA2">
      <w:pPr>
        <w:pStyle w:val="Heading2"/>
      </w:pPr>
      <w:bookmarkStart w:id="956" w:name="_Toc148106622"/>
      <w:r>
        <w:t>Premier Support Plans and Contact Options</w:t>
      </w:r>
      <w:bookmarkEnd w:id="956"/>
    </w:p>
    <w:p w14:paraId="6B0D6179" w14:textId="77777777" w:rsidR="00661716" w:rsidRPr="00661716" w:rsidRDefault="00661716" w:rsidP="00661716"/>
    <w:p w14:paraId="19A65C05" w14:textId="3EEA969B" w:rsidR="0075276A" w:rsidRDefault="0075276A" w:rsidP="0075276A">
      <w:r>
        <w:t>Zoom's Premier Support programs provide priority responses and speed to resolution to maximize the uptime availability of Zoom Service. Learn more about Premier priority response.</w:t>
      </w:r>
    </w:p>
    <w:p w14:paraId="48A098E4" w14:textId="19A3F898" w:rsidR="00921CA2" w:rsidRDefault="00921CA2" w:rsidP="0075276A"/>
    <w:p w14:paraId="7EA2B26C" w14:textId="1E0A2194" w:rsidR="00921CA2" w:rsidRDefault="00921CA2" w:rsidP="0075276A">
      <w:pPr>
        <w:rPr>
          <w:ins w:id="957" w:author="Tyler Cole-Frost [2]" w:date="2023-10-18T13:45:00Z"/>
        </w:rPr>
      </w:pPr>
    </w:p>
    <w:p w14:paraId="05B6DC4C" w14:textId="532E058F" w:rsidR="000C11C4" w:rsidRDefault="000C11C4" w:rsidP="0075276A">
      <w:pPr>
        <w:rPr>
          <w:ins w:id="958" w:author="Tyler Cole-Frost [2]" w:date="2023-10-18T13:45:00Z"/>
        </w:rPr>
      </w:pPr>
    </w:p>
    <w:p w14:paraId="27981066" w14:textId="649E70D5" w:rsidR="000C11C4" w:rsidRDefault="000C11C4" w:rsidP="0075276A">
      <w:pPr>
        <w:rPr>
          <w:ins w:id="959" w:author="Tyler Cole-Frost [2]" w:date="2023-10-18T13:45:00Z"/>
        </w:rPr>
      </w:pPr>
    </w:p>
    <w:p w14:paraId="2D5B9849" w14:textId="7134E496" w:rsidR="000C11C4" w:rsidRDefault="000C11C4" w:rsidP="0075276A">
      <w:pPr>
        <w:rPr>
          <w:ins w:id="960" w:author="Tyler Cole-Frost [2]" w:date="2023-10-18T13:45:00Z"/>
        </w:rPr>
      </w:pPr>
    </w:p>
    <w:p w14:paraId="1532421C" w14:textId="63C52291" w:rsidR="000C11C4" w:rsidRDefault="000C11C4" w:rsidP="0075276A">
      <w:pPr>
        <w:rPr>
          <w:ins w:id="961" w:author="Tyler Cole-Frost [2]" w:date="2023-10-18T13:45:00Z"/>
        </w:rPr>
      </w:pPr>
    </w:p>
    <w:p w14:paraId="1CCBED9E" w14:textId="57B841BE" w:rsidR="000C11C4" w:rsidRDefault="000C11C4" w:rsidP="0075276A">
      <w:pPr>
        <w:rPr>
          <w:ins w:id="962" w:author="Tyler Cole-Frost [2]" w:date="2023-10-18T13:45:00Z"/>
        </w:rPr>
      </w:pPr>
    </w:p>
    <w:p w14:paraId="52BF0C09" w14:textId="77777777" w:rsidR="000C11C4" w:rsidRDefault="000C11C4" w:rsidP="0075276A">
      <w:pPr>
        <w:rPr>
          <w:ins w:id="963" w:author="Tyler Cole-Frost [2]" w:date="2023-10-18T13:45:00Z"/>
        </w:rPr>
      </w:pPr>
    </w:p>
    <w:p w14:paraId="350F264E" w14:textId="34712549" w:rsidR="000C11C4" w:rsidRDefault="000C11C4" w:rsidP="0075276A">
      <w:pPr>
        <w:rPr>
          <w:ins w:id="964" w:author="Tyler Cole-Frost [2]" w:date="2023-10-18T13:45:00Z"/>
        </w:rPr>
      </w:pPr>
    </w:p>
    <w:p w14:paraId="73B028A0" w14:textId="77777777" w:rsidR="000C11C4" w:rsidRPr="0075276A" w:rsidRDefault="000C11C4" w:rsidP="0075276A"/>
    <w:p w14:paraId="53E715E8" w14:textId="77777777" w:rsidR="00AA7652" w:rsidRDefault="00AA7652" w:rsidP="00AA7652">
      <w:pPr>
        <w:pStyle w:val="Heading1"/>
      </w:pPr>
      <w:bookmarkStart w:id="965" w:name="_Toc148106623"/>
      <w:r>
        <w:lastRenderedPageBreak/>
        <w:t>Document version control and approval information.</w:t>
      </w:r>
      <w:bookmarkEnd w:id="965"/>
    </w:p>
    <w:p w14:paraId="31C18BE8" w14:textId="00780D78" w:rsidR="000C11C4" w:rsidRDefault="00177F1E" w:rsidP="000C11C4">
      <w:pPr>
        <w:pStyle w:val="Heading2"/>
        <w:rPr>
          <w:ins w:id="966" w:author="Tyler Cole-Frost [2]" w:date="2023-10-18T13:46:00Z"/>
        </w:rPr>
      </w:pPr>
      <w:bookmarkStart w:id="967" w:name="_Toc148106624"/>
      <w:r>
        <w:t>Document version control</w:t>
      </w:r>
      <w:bookmarkEnd w:id="967"/>
    </w:p>
    <w:tbl>
      <w:tblPr>
        <w:tblStyle w:val="TableGrid"/>
        <w:tblW w:w="0" w:type="auto"/>
        <w:tblLook w:val="04A0" w:firstRow="1" w:lastRow="0" w:firstColumn="1" w:lastColumn="0" w:noHBand="0" w:noVBand="1"/>
      </w:tblPr>
      <w:tblGrid>
        <w:gridCol w:w="3005"/>
        <w:gridCol w:w="3005"/>
        <w:gridCol w:w="3006"/>
      </w:tblGrid>
      <w:tr w:rsidR="000C11C4" w14:paraId="251E46B9" w14:textId="77777777" w:rsidTr="000C11C4">
        <w:trPr>
          <w:ins w:id="968" w:author="Tyler Cole-Frost [2]" w:date="2023-10-18T13:46:00Z"/>
        </w:trPr>
        <w:tc>
          <w:tcPr>
            <w:tcW w:w="3005" w:type="dxa"/>
          </w:tcPr>
          <w:p w14:paraId="40308FE6" w14:textId="17F47C74" w:rsidR="000C11C4" w:rsidRDefault="000C11C4">
            <w:pPr>
              <w:jc w:val="center"/>
              <w:rPr>
                <w:ins w:id="969" w:author="Tyler Cole-Frost [2]" w:date="2023-10-18T13:46:00Z"/>
              </w:rPr>
              <w:pPrChange w:id="970" w:author="Tyler Cole-Frost [2]" w:date="2023-10-18T13:47:00Z">
                <w:pPr/>
              </w:pPrChange>
            </w:pPr>
            <w:ins w:id="971" w:author="Tyler Cole-Frost [2]" w:date="2023-10-18T13:46:00Z">
              <w:r>
                <w:t>Version Number</w:t>
              </w:r>
            </w:ins>
            <w:ins w:id="972" w:author="Tyler Cole-Frost [2]" w:date="2023-10-18T13:47:00Z">
              <w:r>
                <w:t>:</w:t>
              </w:r>
            </w:ins>
          </w:p>
        </w:tc>
        <w:tc>
          <w:tcPr>
            <w:tcW w:w="3005" w:type="dxa"/>
          </w:tcPr>
          <w:p w14:paraId="220D3F3A" w14:textId="04F6A7B3" w:rsidR="000C11C4" w:rsidRDefault="000C11C4">
            <w:pPr>
              <w:jc w:val="center"/>
              <w:rPr>
                <w:ins w:id="973" w:author="Tyler Cole-Frost [2]" w:date="2023-10-18T13:46:00Z"/>
              </w:rPr>
              <w:pPrChange w:id="974" w:author="Tyler Cole-Frost [2]" w:date="2023-10-18T13:47:00Z">
                <w:pPr/>
              </w:pPrChange>
            </w:pPr>
            <w:ins w:id="975" w:author="Tyler Cole-Frost [2]" w:date="2023-10-18T13:47:00Z">
              <w:r>
                <w:t>1.0</w:t>
              </w:r>
            </w:ins>
          </w:p>
        </w:tc>
        <w:tc>
          <w:tcPr>
            <w:tcW w:w="3006" w:type="dxa"/>
          </w:tcPr>
          <w:p w14:paraId="713F5149" w14:textId="77777777" w:rsidR="000C11C4" w:rsidRDefault="000C11C4" w:rsidP="000C11C4">
            <w:pPr>
              <w:rPr>
                <w:ins w:id="976" w:author="Tyler Cole-Frost [2]" w:date="2023-10-18T13:46:00Z"/>
              </w:rPr>
            </w:pPr>
          </w:p>
        </w:tc>
      </w:tr>
      <w:tr w:rsidR="000C11C4" w14:paraId="1E91FB74" w14:textId="77777777" w:rsidTr="000C11C4">
        <w:trPr>
          <w:ins w:id="977" w:author="Tyler Cole-Frost [2]" w:date="2023-10-18T13:46:00Z"/>
        </w:trPr>
        <w:tc>
          <w:tcPr>
            <w:tcW w:w="3005" w:type="dxa"/>
          </w:tcPr>
          <w:p w14:paraId="158BDB96" w14:textId="77777777" w:rsidR="000C11C4" w:rsidRDefault="000C11C4" w:rsidP="000C11C4">
            <w:pPr>
              <w:rPr>
                <w:ins w:id="978" w:author="Tyler Cole-Frost [2]" w:date="2023-10-18T13:46:00Z"/>
              </w:rPr>
            </w:pPr>
          </w:p>
        </w:tc>
        <w:tc>
          <w:tcPr>
            <w:tcW w:w="3005" w:type="dxa"/>
          </w:tcPr>
          <w:p w14:paraId="3173BBB2" w14:textId="77777777" w:rsidR="000C11C4" w:rsidRDefault="000C11C4" w:rsidP="000C11C4">
            <w:pPr>
              <w:rPr>
                <w:ins w:id="979" w:author="Tyler Cole-Frost [2]" w:date="2023-10-18T13:46:00Z"/>
              </w:rPr>
            </w:pPr>
          </w:p>
        </w:tc>
        <w:tc>
          <w:tcPr>
            <w:tcW w:w="3006" w:type="dxa"/>
          </w:tcPr>
          <w:p w14:paraId="3FF469F7" w14:textId="77777777" w:rsidR="000C11C4" w:rsidRDefault="000C11C4" w:rsidP="000C11C4">
            <w:pPr>
              <w:rPr>
                <w:ins w:id="980" w:author="Tyler Cole-Frost [2]" w:date="2023-10-18T13:46:00Z"/>
              </w:rPr>
            </w:pPr>
          </w:p>
        </w:tc>
      </w:tr>
      <w:tr w:rsidR="000C11C4" w14:paraId="2A2139EA" w14:textId="77777777" w:rsidTr="000C11C4">
        <w:trPr>
          <w:ins w:id="981" w:author="Tyler Cole-Frost [2]" w:date="2023-10-18T13:46:00Z"/>
        </w:trPr>
        <w:tc>
          <w:tcPr>
            <w:tcW w:w="3005" w:type="dxa"/>
          </w:tcPr>
          <w:p w14:paraId="616858FF" w14:textId="77777777" w:rsidR="000C11C4" w:rsidRDefault="000C11C4" w:rsidP="000C11C4">
            <w:pPr>
              <w:rPr>
                <w:ins w:id="982" w:author="Tyler Cole-Frost [2]" w:date="2023-10-18T13:46:00Z"/>
              </w:rPr>
            </w:pPr>
          </w:p>
        </w:tc>
        <w:tc>
          <w:tcPr>
            <w:tcW w:w="3005" w:type="dxa"/>
          </w:tcPr>
          <w:p w14:paraId="7B2B0FE4" w14:textId="77777777" w:rsidR="000C11C4" w:rsidRDefault="000C11C4" w:rsidP="000C11C4">
            <w:pPr>
              <w:rPr>
                <w:ins w:id="983" w:author="Tyler Cole-Frost [2]" w:date="2023-10-18T13:46:00Z"/>
              </w:rPr>
            </w:pPr>
          </w:p>
        </w:tc>
        <w:tc>
          <w:tcPr>
            <w:tcW w:w="3006" w:type="dxa"/>
          </w:tcPr>
          <w:p w14:paraId="3E0D9530" w14:textId="77777777" w:rsidR="000C11C4" w:rsidRDefault="000C11C4" w:rsidP="000C11C4">
            <w:pPr>
              <w:rPr>
                <w:ins w:id="984" w:author="Tyler Cole-Frost [2]" w:date="2023-10-18T13:46:00Z"/>
              </w:rPr>
            </w:pPr>
          </w:p>
        </w:tc>
      </w:tr>
    </w:tbl>
    <w:p w14:paraId="5A1E6B2C" w14:textId="77777777" w:rsidR="000C11C4" w:rsidRPr="000C11C4" w:rsidRDefault="000C11C4">
      <w:pPr>
        <w:pPrChange w:id="985" w:author="Tyler Cole-Frost [2]" w:date="2023-10-18T13:46:00Z">
          <w:pPr>
            <w:pStyle w:val="Heading2"/>
          </w:pPr>
        </w:pPrChange>
      </w:pPr>
    </w:p>
    <w:p w14:paraId="20A523BB" w14:textId="659245E5" w:rsidR="00177F1E" w:rsidRPr="00AA7652" w:rsidRDefault="00177F1E" w:rsidP="00177F1E">
      <w:pPr>
        <w:pStyle w:val="Heading2"/>
      </w:pPr>
      <w:bookmarkStart w:id="986" w:name="_Toc148106625"/>
      <w:r>
        <w:t xml:space="preserve">Approval </w:t>
      </w:r>
      <w:r w:rsidR="00AE414A">
        <w:t>information</w:t>
      </w:r>
      <w:bookmarkEnd w:id="986"/>
      <w:r>
        <w:t xml:space="preserve"> </w:t>
      </w:r>
    </w:p>
    <w:p w14:paraId="573ED603" w14:textId="77777777" w:rsidR="00177F1E" w:rsidRPr="00177F1E" w:rsidRDefault="00177F1E" w:rsidP="00177F1E"/>
    <w:p w14:paraId="463BBACB" w14:textId="77777777" w:rsidR="00276542" w:rsidRPr="00276542" w:rsidRDefault="00276542" w:rsidP="00276542"/>
    <w:sectPr w:rsidR="00276542" w:rsidRPr="00276542" w:rsidSect="005A5E05">
      <w:headerReference w:type="default" r:id="rId26"/>
      <w:footerReference w:type="default" r:id="rId27"/>
      <w:footerReference w:type="first" r:id="rId2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2249C6" w14:textId="77777777" w:rsidR="00AF7427" w:rsidRDefault="00AF7427" w:rsidP="00EE316D">
      <w:pPr>
        <w:spacing w:line="240" w:lineRule="auto"/>
      </w:pPr>
      <w:r>
        <w:separator/>
      </w:r>
    </w:p>
  </w:endnote>
  <w:endnote w:type="continuationSeparator" w:id="0">
    <w:p w14:paraId="47F229DD" w14:textId="77777777" w:rsidR="00AF7427" w:rsidRDefault="00AF7427" w:rsidP="00EE31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Almaden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046BE" w14:textId="5DC23463" w:rsidR="00EE316D" w:rsidRDefault="00276542">
    <w:del w:id="987" w:author="Tyler Cole-Frost [2]" w:date="2023-10-18T13:55:00Z">
      <w:r w:rsidDel="000C11C4">
        <w:delText xml:space="preserve">Zoom </w:delText>
      </w:r>
    </w:del>
    <w:r>
      <w:t>User Guide</w:t>
    </w:r>
    <w:ins w:id="988" w:author="Tyler Cole-Frost [2]" w:date="2023-10-18T13:55:00Z">
      <w:r w:rsidR="000C11C4">
        <w:t xml:space="preserve"> Zoom</w:t>
      </w:r>
    </w:ins>
    <w:del w:id="989" w:author="Tyler Cole-Frost [2]" w:date="2023-10-18T13:55:00Z">
      <w:r w:rsidDel="000C11C4">
        <w:delText>12102023</w:delText>
      </w:r>
    </w:del>
    <w:r w:rsidR="00F03EAD">
      <w:ptab w:relativeTo="margin" w:alignment="center" w:leader="none"/>
    </w:r>
    <w:r w:rsidR="00481754">
      <w:fldChar w:fldCharType="begin"/>
    </w:r>
    <w:r w:rsidR="00481754">
      <w:instrText xml:space="preserve"> PAGE  \* Arabic  \* MERGEFORMAT </w:instrText>
    </w:r>
    <w:r w:rsidR="00481754">
      <w:fldChar w:fldCharType="separate"/>
    </w:r>
    <w:r w:rsidR="00481754">
      <w:rPr>
        <w:noProof/>
      </w:rPr>
      <w:t>1</w:t>
    </w:r>
    <w:r w:rsidR="00481754">
      <w:fldChar w:fldCharType="end"/>
    </w:r>
    <w:r w:rsidR="00F03EAD">
      <w:ptab w:relativeTo="margin" w:alignment="right" w:leader="none"/>
    </w:r>
    <w:r w:rsidR="00481754">
      <w:t>v1.</w:t>
    </w:r>
    <w:ins w:id="990" w:author="Tyler Cole-Frost [2]" w:date="2023-10-18T13:54:00Z">
      <w:r w:rsidR="000C11C4">
        <w:t>1</w:t>
      </w:r>
    </w:ins>
    <w:del w:id="991" w:author="Tyler Cole-Frost [2]" w:date="2023-10-18T13:54:00Z">
      <w:r w:rsidR="00481754" w:rsidDel="000C11C4">
        <w:delText>0</w:delText>
      </w:r>
    </w:del>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DCB08" w14:textId="4CFA2B67" w:rsidR="00F03EAD" w:rsidRDefault="005A5E05">
    <w:pPr>
      <w:pStyle w:val="Footer"/>
    </w:pPr>
    <w:del w:id="992" w:author="Tyler Cole-Frost [2]" w:date="2023-10-18T13:55:00Z">
      <w:r w:rsidDel="000C11C4">
        <w:delText xml:space="preserve">Zoom </w:delText>
      </w:r>
    </w:del>
    <w:r>
      <w:t>User Guide</w:t>
    </w:r>
    <w:ins w:id="993" w:author="Tyler Cole-Frost [2]" w:date="2023-10-18T13:55:00Z">
      <w:r w:rsidR="000C11C4">
        <w:t xml:space="preserve"> Zoom</w:t>
      </w:r>
    </w:ins>
    <w:del w:id="994" w:author="Tyler Cole-Frost [2]" w:date="2023-10-18T13:55:00Z">
      <w:r w:rsidDel="000C11C4">
        <w:delText>12102023</w:delText>
      </w:r>
    </w:del>
    <w:r>
      <w:ptab w:relativeTo="margin" w:alignment="center" w:leader="none"/>
    </w:r>
    <w:r>
      <w:ptab w:relativeTo="margin" w:alignment="right" w:leader="none"/>
    </w:r>
    <w:r>
      <w:t>v1.</w:t>
    </w:r>
    <w:ins w:id="995" w:author="Tyler Cole-Frost [2]" w:date="2023-10-18T13:54:00Z">
      <w:r w:rsidR="000C11C4">
        <w:t>1</w:t>
      </w:r>
    </w:ins>
    <w:del w:id="996" w:author="Tyler Cole-Frost [2]" w:date="2023-10-18T13:54:00Z">
      <w:r w:rsidDel="000C11C4">
        <w:delText>0</w:delText>
      </w:r>
    </w:del>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654D9" w14:textId="77777777" w:rsidR="00AF7427" w:rsidRDefault="00AF7427" w:rsidP="00EE316D">
      <w:pPr>
        <w:spacing w:line="240" w:lineRule="auto"/>
      </w:pPr>
      <w:r>
        <w:separator/>
      </w:r>
    </w:p>
  </w:footnote>
  <w:footnote w:type="continuationSeparator" w:id="0">
    <w:p w14:paraId="654D31A3" w14:textId="77777777" w:rsidR="00AF7427" w:rsidRDefault="00AF7427" w:rsidP="00EE31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BAFB0" w14:textId="7BF0C3B2" w:rsidR="00545023" w:rsidRDefault="003A76DF" w:rsidP="00545023">
    <w:pPr>
      <w:tabs>
        <w:tab w:val="left" w:pos="3955"/>
      </w:tabs>
    </w:pPr>
    <w:r>
      <w:rPr>
        <w:noProof/>
      </w:rPr>
      <w:drawing>
        <wp:anchor distT="0" distB="0" distL="114300" distR="114300" simplePos="0" relativeHeight="251659264" behindDoc="0" locked="0" layoutInCell="1" allowOverlap="1" wp14:anchorId="087115CD" wp14:editId="6CD2A964">
          <wp:simplePos x="0" y="0"/>
          <wp:positionH relativeFrom="margin">
            <wp:posOffset>4699221</wp:posOffset>
          </wp:positionH>
          <wp:positionV relativeFrom="paragraph">
            <wp:posOffset>15267</wp:posOffset>
          </wp:positionV>
          <wp:extent cx="1207135" cy="237490"/>
          <wp:effectExtent l="0" t="0" r="0"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135" cy="237490"/>
                  </a:xfrm>
                  <a:prstGeom prst="rect">
                    <a:avLst/>
                  </a:prstGeom>
                  <a:noFill/>
                  <a:ln>
                    <a:noFill/>
                  </a:ln>
                </pic:spPr>
              </pic:pic>
            </a:graphicData>
          </a:graphic>
        </wp:anchor>
      </w:drawing>
    </w:r>
    <w:sdt>
      <w:sdtPr>
        <w:alias w:val="Title"/>
        <w:tag w:val=""/>
        <w:id w:val="-1527256165"/>
        <w:dataBinding w:prefixMappings="xmlns:ns0='http://purl.org/dc/elements/1.1/' xmlns:ns1='http://schemas.openxmlformats.org/package/2006/metadata/core-properties' " w:xpath="/ns1:coreProperties[1]/ns0:title[1]" w:storeItemID="{6C3C8BC8-F283-45AE-878A-BAB7291924A1}"/>
        <w:text/>
      </w:sdtPr>
      <w:sdtEndPr/>
      <w:sdtContent>
        <w:r w:rsidR="00437BF2">
          <w:t>Zoom User Guide</w:t>
        </w:r>
      </w:sdtContent>
    </w:sdt>
    <w:r>
      <w:t xml:space="preserve"> </w:t>
    </w:r>
    <w:r w:rsidR="0066520B">
      <w:ptab w:relativeTo="margin" w:alignment="center" w:leader="none"/>
    </w:r>
    <w:r w:rsidR="0066520B">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3016B"/>
    <w:multiLevelType w:val="multilevel"/>
    <w:tmpl w:val="05B2E4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B27D9B"/>
    <w:multiLevelType w:val="hybridMultilevel"/>
    <w:tmpl w:val="F326BB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6810E1F"/>
    <w:multiLevelType w:val="multilevel"/>
    <w:tmpl w:val="E6420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F70674"/>
    <w:multiLevelType w:val="multilevel"/>
    <w:tmpl w:val="9600F1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8D45B3"/>
    <w:multiLevelType w:val="hybridMultilevel"/>
    <w:tmpl w:val="573E76E8"/>
    <w:lvl w:ilvl="0" w:tplc="1348304C">
      <w:start w:val="1"/>
      <w:numFmt w:val="decimal"/>
      <w:lvlText w:val="%1."/>
      <w:lvlJc w:val="left"/>
      <w:pPr>
        <w:ind w:left="1296" w:hanging="360"/>
      </w:pPr>
      <w:rPr>
        <w:b w:val="0"/>
        <w:bCs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C6B64BB"/>
    <w:multiLevelType w:val="multilevel"/>
    <w:tmpl w:val="693EC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502B06"/>
    <w:multiLevelType w:val="multilevel"/>
    <w:tmpl w:val="953806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812BF7"/>
    <w:multiLevelType w:val="multilevel"/>
    <w:tmpl w:val="9C02A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2A4315"/>
    <w:multiLevelType w:val="multilevel"/>
    <w:tmpl w:val="849496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A767E6"/>
    <w:multiLevelType w:val="hybridMultilevel"/>
    <w:tmpl w:val="07F250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A8A3B72"/>
    <w:multiLevelType w:val="multilevel"/>
    <w:tmpl w:val="A8C03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700348"/>
    <w:multiLevelType w:val="multilevel"/>
    <w:tmpl w:val="37F628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BA5467"/>
    <w:multiLevelType w:val="hybridMultilevel"/>
    <w:tmpl w:val="90FA396E"/>
    <w:lvl w:ilvl="0" w:tplc="FD206CFC">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2CE2A2A"/>
    <w:multiLevelType w:val="hybridMultilevel"/>
    <w:tmpl w:val="AB4AA4FE"/>
    <w:lvl w:ilvl="0" w:tplc="1348304C">
      <w:start w:val="1"/>
      <w:numFmt w:val="decimal"/>
      <w:lvlText w:val="%1."/>
      <w:lvlJc w:val="left"/>
      <w:pPr>
        <w:ind w:left="1296" w:hanging="360"/>
      </w:pPr>
      <w:rPr>
        <w:b w:val="0"/>
        <w:bCs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3DC2224"/>
    <w:multiLevelType w:val="multilevel"/>
    <w:tmpl w:val="0DD85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F10102"/>
    <w:multiLevelType w:val="multilevel"/>
    <w:tmpl w:val="D2885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95055F0"/>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4ACD6E12"/>
    <w:multiLevelType w:val="multilevel"/>
    <w:tmpl w:val="E31C4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B6F271E"/>
    <w:multiLevelType w:val="multilevel"/>
    <w:tmpl w:val="EBF46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EA1E9D"/>
    <w:multiLevelType w:val="hybridMultilevel"/>
    <w:tmpl w:val="5D1C70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486510F"/>
    <w:multiLevelType w:val="multilevel"/>
    <w:tmpl w:val="CF1C0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D005FB"/>
    <w:multiLevelType w:val="multilevel"/>
    <w:tmpl w:val="596AC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76D2FF5"/>
    <w:multiLevelType w:val="multilevel"/>
    <w:tmpl w:val="FF3E8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A391827"/>
    <w:multiLevelType w:val="multilevel"/>
    <w:tmpl w:val="7A685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B7855F1"/>
    <w:multiLevelType w:val="multilevel"/>
    <w:tmpl w:val="7696EF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C364193"/>
    <w:multiLevelType w:val="hybridMultilevel"/>
    <w:tmpl w:val="EBA235EC"/>
    <w:lvl w:ilvl="0" w:tplc="1348304C">
      <w:start w:val="1"/>
      <w:numFmt w:val="decimal"/>
      <w:lvlText w:val="%1."/>
      <w:lvlJc w:val="left"/>
      <w:pPr>
        <w:ind w:left="1872" w:hanging="360"/>
      </w:pPr>
      <w:rPr>
        <w:b w:val="0"/>
        <w:bCs w:val="0"/>
      </w:rPr>
    </w:lvl>
    <w:lvl w:ilvl="1" w:tplc="0C090019" w:tentative="1">
      <w:start w:val="1"/>
      <w:numFmt w:val="lowerLetter"/>
      <w:lvlText w:val="%2."/>
      <w:lvlJc w:val="left"/>
      <w:pPr>
        <w:ind w:left="2016" w:hanging="360"/>
      </w:pPr>
    </w:lvl>
    <w:lvl w:ilvl="2" w:tplc="0C09001B" w:tentative="1">
      <w:start w:val="1"/>
      <w:numFmt w:val="lowerRoman"/>
      <w:lvlText w:val="%3."/>
      <w:lvlJc w:val="right"/>
      <w:pPr>
        <w:ind w:left="2736" w:hanging="180"/>
      </w:pPr>
    </w:lvl>
    <w:lvl w:ilvl="3" w:tplc="0C09000F" w:tentative="1">
      <w:start w:val="1"/>
      <w:numFmt w:val="decimal"/>
      <w:lvlText w:val="%4."/>
      <w:lvlJc w:val="left"/>
      <w:pPr>
        <w:ind w:left="3456" w:hanging="360"/>
      </w:pPr>
    </w:lvl>
    <w:lvl w:ilvl="4" w:tplc="0C090019" w:tentative="1">
      <w:start w:val="1"/>
      <w:numFmt w:val="lowerLetter"/>
      <w:lvlText w:val="%5."/>
      <w:lvlJc w:val="left"/>
      <w:pPr>
        <w:ind w:left="4176" w:hanging="360"/>
      </w:pPr>
    </w:lvl>
    <w:lvl w:ilvl="5" w:tplc="0C09001B" w:tentative="1">
      <w:start w:val="1"/>
      <w:numFmt w:val="lowerRoman"/>
      <w:lvlText w:val="%6."/>
      <w:lvlJc w:val="right"/>
      <w:pPr>
        <w:ind w:left="4896" w:hanging="180"/>
      </w:pPr>
    </w:lvl>
    <w:lvl w:ilvl="6" w:tplc="0C09000F" w:tentative="1">
      <w:start w:val="1"/>
      <w:numFmt w:val="decimal"/>
      <w:lvlText w:val="%7."/>
      <w:lvlJc w:val="left"/>
      <w:pPr>
        <w:ind w:left="5616" w:hanging="360"/>
      </w:pPr>
    </w:lvl>
    <w:lvl w:ilvl="7" w:tplc="0C090019" w:tentative="1">
      <w:start w:val="1"/>
      <w:numFmt w:val="lowerLetter"/>
      <w:lvlText w:val="%8."/>
      <w:lvlJc w:val="left"/>
      <w:pPr>
        <w:ind w:left="6336" w:hanging="360"/>
      </w:pPr>
    </w:lvl>
    <w:lvl w:ilvl="8" w:tplc="0C09001B" w:tentative="1">
      <w:start w:val="1"/>
      <w:numFmt w:val="lowerRoman"/>
      <w:lvlText w:val="%9."/>
      <w:lvlJc w:val="right"/>
      <w:pPr>
        <w:ind w:left="7056" w:hanging="180"/>
      </w:pPr>
    </w:lvl>
  </w:abstractNum>
  <w:abstractNum w:abstractNumId="26" w15:restartNumberingAfterBreak="0">
    <w:nsid w:val="619303E0"/>
    <w:multiLevelType w:val="hybridMultilevel"/>
    <w:tmpl w:val="BE60F02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62CA1B89"/>
    <w:multiLevelType w:val="hybridMultilevel"/>
    <w:tmpl w:val="1BBC6AD0"/>
    <w:lvl w:ilvl="0" w:tplc="1348304C">
      <w:start w:val="1"/>
      <w:numFmt w:val="decimal"/>
      <w:lvlText w:val="%1."/>
      <w:lvlJc w:val="left"/>
      <w:pPr>
        <w:ind w:left="1296" w:hanging="360"/>
      </w:pPr>
      <w:rPr>
        <w:b w:val="0"/>
        <w:bCs w:val="0"/>
      </w:rPr>
    </w:lvl>
    <w:lvl w:ilvl="1" w:tplc="0C090019" w:tentative="1">
      <w:start w:val="1"/>
      <w:numFmt w:val="lowerLetter"/>
      <w:lvlText w:val="%2."/>
      <w:lvlJc w:val="left"/>
      <w:pPr>
        <w:ind w:left="2016" w:hanging="360"/>
      </w:pPr>
    </w:lvl>
    <w:lvl w:ilvl="2" w:tplc="0C09001B" w:tentative="1">
      <w:start w:val="1"/>
      <w:numFmt w:val="lowerRoman"/>
      <w:lvlText w:val="%3."/>
      <w:lvlJc w:val="right"/>
      <w:pPr>
        <w:ind w:left="2736" w:hanging="180"/>
      </w:pPr>
    </w:lvl>
    <w:lvl w:ilvl="3" w:tplc="0C09000F" w:tentative="1">
      <w:start w:val="1"/>
      <w:numFmt w:val="decimal"/>
      <w:lvlText w:val="%4."/>
      <w:lvlJc w:val="left"/>
      <w:pPr>
        <w:ind w:left="3456" w:hanging="360"/>
      </w:pPr>
    </w:lvl>
    <w:lvl w:ilvl="4" w:tplc="0C090019" w:tentative="1">
      <w:start w:val="1"/>
      <w:numFmt w:val="lowerLetter"/>
      <w:lvlText w:val="%5."/>
      <w:lvlJc w:val="left"/>
      <w:pPr>
        <w:ind w:left="4176" w:hanging="360"/>
      </w:pPr>
    </w:lvl>
    <w:lvl w:ilvl="5" w:tplc="0C09001B" w:tentative="1">
      <w:start w:val="1"/>
      <w:numFmt w:val="lowerRoman"/>
      <w:lvlText w:val="%6."/>
      <w:lvlJc w:val="right"/>
      <w:pPr>
        <w:ind w:left="4896" w:hanging="180"/>
      </w:pPr>
    </w:lvl>
    <w:lvl w:ilvl="6" w:tplc="0C09000F" w:tentative="1">
      <w:start w:val="1"/>
      <w:numFmt w:val="decimal"/>
      <w:lvlText w:val="%7."/>
      <w:lvlJc w:val="left"/>
      <w:pPr>
        <w:ind w:left="5616" w:hanging="360"/>
      </w:pPr>
    </w:lvl>
    <w:lvl w:ilvl="7" w:tplc="0C090019" w:tentative="1">
      <w:start w:val="1"/>
      <w:numFmt w:val="lowerLetter"/>
      <w:lvlText w:val="%8."/>
      <w:lvlJc w:val="left"/>
      <w:pPr>
        <w:ind w:left="6336" w:hanging="360"/>
      </w:pPr>
    </w:lvl>
    <w:lvl w:ilvl="8" w:tplc="0C09001B" w:tentative="1">
      <w:start w:val="1"/>
      <w:numFmt w:val="lowerRoman"/>
      <w:lvlText w:val="%9."/>
      <w:lvlJc w:val="right"/>
      <w:pPr>
        <w:ind w:left="7056" w:hanging="180"/>
      </w:pPr>
    </w:lvl>
  </w:abstractNum>
  <w:abstractNum w:abstractNumId="28" w15:restartNumberingAfterBreak="0">
    <w:nsid w:val="68EA3489"/>
    <w:multiLevelType w:val="hybridMultilevel"/>
    <w:tmpl w:val="45C4BE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DBF748E"/>
    <w:multiLevelType w:val="hybridMultilevel"/>
    <w:tmpl w:val="9920EB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B7931CF"/>
    <w:multiLevelType w:val="multilevel"/>
    <w:tmpl w:val="33C43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0903863">
    <w:abstractNumId w:val="8"/>
  </w:num>
  <w:num w:numId="2" w16cid:durableId="383256289">
    <w:abstractNumId w:val="1"/>
  </w:num>
  <w:num w:numId="3" w16cid:durableId="1419136675">
    <w:abstractNumId w:val="19"/>
  </w:num>
  <w:num w:numId="4" w16cid:durableId="1520196136">
    <w:abstractNumId w:val="12"/>
  </w:num>
  <w:num w:numId="5" w16cid:durableId="1911647942">
    <w:abstractNumId w:val="16"/>
  </w:num>
  <w:num w:numId="6" w16cid:durableId="1904025293">
    <w:abstractNumId w:val="3"/>
  </w:num>
  <w:num w:numId="7" w16cid:durableId="1515651181">
    <w:abstractNumId w:val="22"/>
  </w:num>
  <w:num w:numId="8" w16cid:durableId="1091509355">
    <w:abstractNumId w:val="11"/>
  </w:num>
  <w:num w:numId="9" w16cid:durableId="259219165">
    <w:abstractNumId w:val="6"/>
  </w:num>
  <w:num w:numId="10" w16cid:durableId="335573255">
    <w:abstractNumId w:val="28"/>
  </w:num>
  <w:num w:numId="11" w16cid:durableId="614100929">
    <w:abstractNumId w:val="7"/>
  </w:num>
  <w:num w:numId="12" w16cid:durableId="1625429201">
    <w:abstractNumId w:val="26"/>
  </w:num>
  <w:num w:numId="13" w16cid:durableId="2073843606">
    <w:abstractNumId w:val="18"/>
  </w:num>
  <w:num w:numId="14" w16cid:durableId="490759317">
    <w:abstractNumId w:val="14"/>
  </w:num>
  <w:num w:numId="15" w16cid:durableId="122311739">
    <w:abstractNumId w:val="5"/>
  </w:num>
  <w:num w:numId="16" w16cid:durableId="1839347153">
    <w:abstractNumId w:val="29"/>
  </w:num>
  <w:num w:numId="17" w16cid:durableId="600600939">
    <w:abstractNumId w:val="20"/>
  </w:num>
  <w:num w:numId="18" w16cid:durableId="1942838330">
    <w:abstractNumId w:val="30"/>
  </w:num>
  <w:num w:numId="19" w16cid:durableId="1621111396">
    <w:abstractNumId w:val="10"/>
  </w:num>
  <w:num w:numId="20" w16cid:durableId="613831313">
    <w:abstractNumId w:val="23"/>
  </w:num>
  <w:num w:numId="21" w16cid:durableId="1682245315">
    <w:abstractNumId w:val="15"/>
  </w:num>
  <w:num w:numId="22" w16cid:durableId="1849716397">
    <w:abstractNumId w:val="27"/>
  </w:num>
  <w:num w:numId="23" w16cid:durableId="831481588">
    <w:abstractNumId w:val="25"/>
  </w:num>
  <w:num w:numId="24" w16cid:durableId="1864710270">
    <w:abstractNumId w:val="4"/>
  </w:num>
  <w:num w:numId="25" w16cid:durableId="2027443248">
    <w:abstractNumId w:val="13"/>
  </w:num>
  <w:num w:numId="26" w16cid:durableId="191457888">
    <w:abstractNumId w:val="9"/>
  </w:num>
  <w:num w:numId="27" w16cid:durableId="621770054">
    <w:abstractNumId w:val="21"/>
  </w:num>
  <w:num w:numId="28" w16cid:durableId="929386030">
    <w:abstractNumId w:val="17"/>
  </w:num>
  <w:num w:numId="29" w16cid:durableId="1970434159">
    <w:abstractNumId w:val="2"/>
  </w:num>
  <w:num w:numId="30" w16cid:durableId="805196287">
    <w:abstractNumId w:val="24"/>
  </w:num>
  <w:num w:numId="31" w16cid:durableId="41532090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yler Cole-Frost">
    <w15:presenceInfo w15:providerId="Windows Live" w15:userId="bff24ede941ee69a"/>
  </w15:person>
  <w15:person w15:author="Tyler Cole-Frost [2]">
    <w15:presenceInfo w15:providerId="AD" w15:userId="S::30024539@students.sunitafe.edu.au::4a076bce-5683-4a87-a255-09afc7aae7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revisionView w:markup="0"/>
  <w:trackRevisions/>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3AB"/>
    <w:rsid w:val="00061645"/>
    <w:rsid w:val="00081D74"/>
    <w:rsid w:val="000A0228"/>
    <w:rsid w:val="000C11C4"/>
    <w:rsid w:val="000C181B"/>
    <w:rsid w:val="000C5C4B"/>
    <w:rsid w:val="000F582E"/>
    <w:rsid w:val="00105260"/>
    <w:rsid w:val="00123575"/>
    <w:rsid w:val="00177F1E"/>
    <w:rsid w:val="00180BA1"/>
    <w:rsid w:val="0019075D"/>
    <w:rsid w:val="001C15B0"/>
    <w:rsid w:val="001D3FA5"/>
    <w:rsid w:val="001F2F2A"/>
    <w:rsid w:val="00267C61"/>
    <w:rsid w:val="00276542"/>
    <w:rsid w:val="00305231"/>
    <w:rsid w:val="003122D6"/>
    <w:rsid w:val="003362AC"/>
    <w:rsid w:val="00380952"/>
    <w:rsid w:val="003A3292"/>
    <w:rsid w:val="003A76DF"/>
    <w:rsid w:val="003B00CA"/>
    <w:rsid w:val="003C0DA4"/>
    <w:rsid w:val="003F2878"/>
    <w:rsid w:val="0040633A"/>
    <w:rsid w:val="004174E6"/>
    <w:rsid w:val="00437BF2"/>
    <w:rsid w:val="004458C5"/>
    <w:rsid w:val="004813AB"/>
    <w:rsid w:val="00481754"/>
    <w:rsid w:val="00485870"/>
    <w:rsid w:val="004A3C9A"/>
    <w:rsid w:val="00500F22"/>
    <w:rsid w:val="005108E6"/>
    <w:rsid w:val="00545023"/>
    <w:rsid w:val="005A5E05"/>
    <w:rsid w:val="005C47D0"/>
    <w:rsid w:val="005C60F6"/>
    <w:rsid w:val="006319B9"/>
    <w:rsid w:val="00661716"/>
    <w:rsid w:val="0066520B"/>
    <w:rsid w:val="0068660D"/>
    <w:rsid w:val="0069713F"/>
    <w:rsid w:val="006E3604"/>
    <w:rsid w:val="00725824"/>
    <w:rsid w:val="00731099"/>
    <w:rsid w:val="00745FF7"/>
    <w:rsid w:val="00750DDC"/>
    <w:rsid w:val="0075276A"/>
    <w:rsid w:val="00761189"/>
    <w:rsid w:val="00766FA7"/>
    <w:rsid w:val="007B54DB"/>
    <w:rsid w:val="007D5BD5"/>
    <w:rsid w:val="00863099"/>
    <w:rsid w:val="00885F59"/>
    <w:rsid w:val="00894B4C"/>
    <w:rsid w:val="00897585"/>
    <w:rsid w:val="008B7206"/>
    <w:rsid w:val="008E03F5"/>
    <w:rsid w:val="008E36AA"/>
    <w:rsid w:val="009175F5"/>
    <w:rsid w:val="00921CA2"/>
    <w:rsid w:val="00930820"/>
    <w:rsid w:val="00975FEF"/>
    <w:rsid w:val="009816E8"/>
    <w:rsid w:val="009C1DD5"/>
    <w:rsid w:val="00A6001D"/>
    <w:rsid w:val="00A81FF4"/>
    <w:rsid w:val="00AA7652"/>
    <w:rsid w:val="00AD102B"/>
    <w:rsid w:val="00AE414A"/>
    <w:rsid w:val="00AE6C47"/>
    <w:rsid w:val="00AF7427"/>
    <w:rsid w:val="00AF786B"/>
    <w:rsid w:val="00B01905"/>
    <w:rsid w:val="00B43D61"/>
    <w:rsid w:val="00BA6B24"/>
    <w:rsid w:val="00BE6303"/>
    <w:rsid w:val="00C2349D"/>
    <w:rsid w:val="00C314F3"/>
    <w:rsid w:val="00C6152C"/>
    <w:rsid w:val="00C817B2"/>
    <w:rsid w:val="00D457FA"/>
    <w:rsid w:val="00D567D5"/>
    <w:rsid w:val="00D640BB"/>
    <w:rsid w:val="00D74CCD"/>
    <w:rsid w:val="00D864F0"/>
    <w:rsid w:val="00D91E03"/>
    <w:rsid w:val="00E136DF"/>
    <w:rsid w:val="00E1626A"/>
    <w:rsid w:val="00EA59E4"/>
    <w:rsid w:val="00EE316D"/>
    <w:rsid w:val="00F00CF0"/>
    <w:rsid w:val="00F03EAD"/>
    <w:rsid w:val="00F22CB9"/>
    <w:rsid w:val="00F8093A"/>
    <w:rsid w:val="00FF17B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69370A00"/>
  <w15:chartTrackingRefBased/>
  <w15:docId w15:val="{187ED90C-76FC-4A52-97C9-7F2D5F5D7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17BB"/>
    <w:pPr>
      <w:spacing w:after="0"/>
    </w:pPr>
    <w:rPr>
      <w:rFonts w:ascii="Arial" w:hAnsi="Arial"/>
      <w:sz w:val="24"/>
    </w:rPr>
  </w:style>
  <w:style w:type="paragraph" w:styleId="Heading1">
    <w:name w:val="heading 1"/>
    <w:basedOn w:val="Normal"/>
    <w:next w:val="Normal"/>
    <w:link w:val="Heading1Char"/>
    <w:uiPriority w:val="9"/>
    <w:qFormat/>
    <w:rsid w:val="00E1626A"/>
    <w:pPr>
      <w:keepNext/>
      <w:keepLines/>
      <w:numPr>
        <w:numId w:val="5"/>
      </w:numPr>
      <w:spacing w:before="240"/>
      <w:outlineLvl w:val="0"/>
    </w:pPr>
    <w:rPr>
      <w:rFonts w:asciiTheme="majorHAnsi" w:eastAsiaTheme="majorEastAsia" w:hAnsiTheme="majorHAnsi" w:cstheme="majorBidi"/>
      <w:color w:val="2F5496" w:themeColor="accent1" w:themeShade="BF"/>
      <w:sz w:val="28"/>
      <w:szCs w:val="32"/>
    </w:rPr>
  </w:style>
  <w:style w:type="paragraph" w:styleId="Heading2">
    <w:name w:val="heading 2"/>
    <w:basedOn w:val="Normal"/>
    <w:next w:val="Normal"/>
    <w:link w:val="Heading2Char"/>
    <w:uiPriority w:val="9"/>
    <w:unhideWhenUsed/>
    <w:qFormat/>
    <w:rsid w:val="00061645"/>
    <w:pPr>
      <w:keepNext/>
      <w:keepLines/>
      <w:numPr>
        <w:ilvl w:val="1"/>
        <w:numId w:val="5"/>
      </w:numPr>
      <w:spacing w:before="40"/>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C817B2"/>
    <w:pPr>
      <w:keepNext/>
      <w:keepLines/>
      <w:numPr>
        <w:ilvl w:val="2"/>
        <w:numId w:val="5"/>
      </w:numPr>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C817B2"/>
    <w:pPr>
      <w:keepNext/>
      <w:keepLines/>
      <w:numPr>
        <w:ilvl w:val="3"/>
        <w:numId w:val="5"/>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817B2"/>
    <w:pPr>
      <w:keepNext/>
      <w:keepLines/>
      <w:numPr>
        <w:ilvl w:val="4"/>
        <w:numId w:val="5"/>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817B2"/>
    <w:pPr>
      <w:keepNext/>
      <w:keepLines/>
      <w:numPr>
        <w:ilvl w:val="5"/>
        <w:numId w:val="5"/>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817B2"/>
    <w:pPr>
      <w:keepNext/>
      <w:keepLines/>
      <w:numPr>
        <w:ilvl w:val="6"/>
        <w:numId w:val="5"/>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817B2"/>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817B2"/>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1645"/>
    <w:rPr>
      <w:rFonts w:asciiTheme="majorHAnsi" w:eastAsiaTheme="majorEastAsia" w:hAnsiTheme="majorHAnsi" w:cstheme="majorBidi"/>
      <w:color w:val="2F5496" w:themeColor="accent1" w:themeShade="BF"/>
      <w:sz w:val="28"/>
      <w:szCs w:val="26"/>
    </w:rPr>
  </w:style>
  <w:style w:type="character" w:customStyle="1" w:styleId="Heading1Char">
    <w:name w:val="Heading 1 Char"/>
    <w:basedOn w:val="DefaultParagraphFont"/>
    <w:link w:val="Heading1"/>
    <w:uiPriority w:val="9"/>
    <w:rsid w:val="00E1626A"/>
    <w:rPr>
      <w:rFonts w:asciiTheme="majorHAnsi" w:eastAsiaTheme="majorEastAsia" w:hAnsiTheme="majorHAnsi" w:cstheme="majorBidi"/>
      <w:color w:val="2F5496" w:themeColor="accent1" w:themeShade="BF"/>
      <w:sz w:val="28"/>
      <w:szCs w:val="32"/>
    </w:rPr>
  </w:style>
  <w:style w:type="paragraph" w:styleId="Title">
    <w:name w:val="Title"/>
    <w:basedOn w:val="Normal"/>
    <w:next w:val="Normal"/>
    <w:link w:val="TitleChar"/>
    <w:uiPriority w:val="10"/>
    <w:qFormat/>
    <w:rsid w:val="0086478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478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6478F"/>
    <w:pPr>
      <w:tabs>
        <w:tab w:val="center" w:pos="4513"/>
        <w:tab w:val="right" w:pos="9026"/>
      </w:tabs>
      <w:spacing w:line="240" w:lineRule="auto"/>
    </w:pPr>
  </w:style>
  <w:style w:type="character" w:customStyle="1" w:styleId="HeaderChar">
    <w:name w:val="Header Char"/>
    <w:basedOn w:val="DefaultParagraphFont"/>
    <w:link w:val="Header"/>
    <w:uiPriority w:val="99"/>
    <w:rsid w:val="0086478F"/>
  </w:style>
  <w:style w:type="paragraph" w:styleId="Footer">
    <w:name w:val="footer"/>
    <w:basedOn w:val="Normal"/>
    <w:link w:val="FooterChar"/>
    <w:uiPriority w:val="99"/>
    <w:unhideWhenUsed/>
    <w:rsid w:val="0086478F"/>
    <w:pPr>
      <w:tabs>
        <w:tab w:val="center" w:pos="4513"/>
        <w:tab w:val="right" w:pos="9026"/>
      </w:tabs>
      <w:spacing w:line="240" w:lineRule="auto"/>
    </w:pPr>
  </w:style>
  <w:style w:type="character" w:customStyle="1" w:styleId="FooterChar">
    <w:name w:val="Footer Char"/>
    <w:basedOn w:val="DefaultParagraphFont"/>
    <w:link w:val="Footer"/>
    <w:uiPriority w:val="99"/>
    <w:rsid w:val="0086478F"/>
  </w:style>
  <w:style w:type="paragraph" w:styleId="ListParagraph">
    <w:name w:val="List Paragraph"/>
    <w:basedOn w:val="Normal"/>
    <w:uiPriority w:val="34"/>
    <w:qFormat/>
    <w:rsid w:val="00C11CA0"/>
    <w:pPr>
      <w:ind w:left="720"/>
      <w:contextualSpacing/>
    </w:pPr>
  </w:style>
  <w:style w:type="paragraph" w:styleId="NoSpacing">
    <w:name w:val="No Spacing"/>
    <w:link w:val="NoSpacingChar"/>
    <w:uiPriority w:val="1"/>
    <w:qFormat/>
    <w:rsid w:val="000D079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D079D"/>
    <w:rPr>
      <w:rFonts w:eastAsiaTheme="minorEastAsia"/>
      <w:lang w:val="en-US"/>
    </w:rPr>
  </w:style>
  <w:style w:type="character" w:styleId="PlaceholderText">
    <w:name w:val="Placeholder Text"/>
    <w:basedOn w:val="DefaultParagraphFont"/>
    <w:uiPriority w:val="99"/>
    <w:semiHidden/>
    <w:rsid w:val="00F03EAD"/>
    <w:rPr>
      <w:color w:val="808080"/>
    </w:rPr>
  </w:style>
  <w:style w:type="paragraph" w:styleId="TOCHeading">
    <w:name w:val="TOC Heading"/>
    <w:basedOn w:val="Heading1"/>
    <w:next w:val="Normal"/>
    <w:uiPriority w:val="39"/>
    <w:unhideWhenUsed/>
    <w:qFormat/>
    <w:rsid w:val="001C15B0"/>
    <w:pPr>
      <w:outlineLvl w:val="9"/>
    </w:pPr>
    <w:rPr>
      <w:lang w:val="en-US"/>
    </w:rPr>
  </w:style>
  <w:style w:type="character" w:customStyle="1" w:styleId="Heading3Char">
    <w:name w:val="Heading 3 Char"/>
    <w:basedOn w:val="DefaultParagraphFont"/>
    <w:link w:val="Heading3"/>
    <w:uiPriority w:val="9"/>
    <w:rsid w:val="00C817B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817B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817B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817B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817B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817B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817B2"/>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C817B2"/>
    <w:pPr>
      <w:spacing w:after="100"/>
    </w:pPr>
  </w:style>
  <w:style w:type="character" w:styleId="Hyperlink">
    <w:name w:val="Hyperlink"/>
    <w:basedOn w:val="DefaultParagraphFont"/>
    <w:uiPriority w:val="99"/>
    <w:unhideWhenUsed/>
    <w:rsid w:val="00C817B2"/>
    <w:rPr>
      <w:color w:val="0563C1" w:themeColor="hyperlink"/>
      <w:u w:val="single"/>
    </w:rPr>
  </w:style>
  <w:style w:type="paragraph" w:styleId="TOC2">
    <w:name w:val="toc 2"/>
    <w:basedOn w:val="Normal"/>
    <w:next w:val="Normal"/>
    <w:autoRedefine/>
    <w:uiPriority w:val="39"/>
    <w:unhideWhenUsed/>
    <w:rsid w:val="00975FEF"/>
    <w:pPr>
      <w:tabs>
        <w:tab w:val="left" w:pos="880"/>
        <w:tab w:val="right" w:leader="dot" w:pos="9016"/>
      </w:tabs>
      <w:spacing w:after="100"/>
      <w:ind w:left="220"/>
    </w:pPr>
    <w:rPr>
      <w:rFonts w:asciiTheme="minorHAnsi" w:eastAsiaTheme="minorEastAsia" w:hAnsiTheme="minorHAnsi" w:cs="Times New Roman"/>
      <w:noProof/>
      <w:sz w:val="22"/>
      <w:lang w:val="en-US"/>
    </w:rPr>
  </w:style>
  <w:style w:type="paragraph" w:styleId="TOC3">
    <w:name w:val="toc 3"/>
    <w:basedOn w:val="Normal"/>
    <w:next w:val="Normal"/>
    <w:autoRedefine/>
    <w:uiPriority w:val="39"/>
    <w:unhideWhenUsed/>
    <w:rsid w:val="009C1DD5"/>
    <w:pPr>
      <w:spacing w:after="100"/>
      <w:ind w:left="440"/>
    </w:pPr>
    <w:rPr>
      <w:rFonts w:asciiTheme="minorHAnsi" w:eastAsiaTheme="minorEastAsia" w:hAnsiTheme="minorHAnsi" w:cs="Times New Roman"/>
      <w:sz w:val="22"/>
      <w:lang w:val="en-US"/>
    </w:rPr>
  </w:style>
  <w:style w:type="character" w:styleId="UnresolvedMention">
    <w:name w:val="Unresolved Mention"/>
    <w:basedOn w:val="DefaultParagraphFont"/>
    <w:uiPriority w:val="99"/>
    <w:semiHidden/>
    <w:unhideWhenUsed/>
    <w:rsid w:val="00AA7652"/>
    <w:rPr>
      <w:color w:val="605E5C"/>
      <w:shd w:val="clear" w:color="auto" w:fill="E1DFDD"/>
    </w:rPr>
  </w:style>
  <w:style w:type="paragraph" w:styleId="NormalWeb">
    <w:name w:val="Normal (Web)"/>
    <w:basedOn w:val="Normal"/>
    <w:uiPriority w:val="99"/>
    <w:unhideWhenUsed/>
    <w:rsid w:val="00AA7652"/>
    <w:pPr>
      <w:spacing w:before="100" w:beforeAutospacing="1" w:after="100" w:afterAutospacing="1" w:line="240" w:lineRule="auto"/>
    </w:pPr>
    <w:rPr>
      <w:rFonts w:ascii="Times New Roman" w:eastAsia="Times New Roman" w:hAnsi="Times New Roman" w:cs="Times New Roman"/>
      <w:szCs w:val="24"/>
      <w:lang w:eastAsia="en-AU"/>
    </w:rPr>
  </w:style>
  <w:style w:type="character" w:styleId="Strong">
    <w:name w:val="Strong"/>
    <w:basedOn w:val="DefaultParagraphFont"/>
    <w:uiPriority w:val="22"/>
    <w:qFormat/>
    <w:rsid w:val="00BA6B24"/>
    <w:rPr>
      <w:b/>
      <w:bCs/>
    </w:rPr>
  </w:style>
  <w:style w:type="table" w:styleId="TableGrid">
    <w:name w:val="Table Grid"/>
    <w:basedOn w:val="TableNormal"/>
    <w:uiPriority w:val="39"/>
    <w:rsid w:val="009308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43D61"/>
    <w:pPr>
      <w:spacing w:after="0" w:line="240" w:lineRule="auto"/>
    </w:pPr>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2251">
      <w:bodyDiv w:val="1"/>
      <w:marLeft w:val="0"/>
      <w:marRight w:val="0"/>
      <w:marTop w:val="0"/>
      <w:marBottom w:val="0"/>
      <w:divBdr>
        <w:top w:val="none" w:sz="0" w:space="0" w:color="auto"/>
        <w:left w:val="none" w:sz="0" w:space="0" w:color="auto"/>
        <w:bottom w:val="none" w:sz="0" w:space="0" w:color="auto"/>
        <w:right w:val="none" w:sz="0" w:space="0" w:color="auto"/>
      </w:divBdr>
    </w:div>
    <w:div w:id="10226310">
      <w:bodyDiv w:val="1"/>
      <w:marLeft w:val="0"/>
      <w:marRight w:val="0"/>
      <w:marTop w:val="0"/>
      <w:marBottom w:val="0"/>
      <w:divBdr>
        <w:top w:val="none" w:sz="0" w:space="0" w:color="auto"/>
        <w:left w:val="none" w:sz="0" w:space="0" w:color="auto"/>
        <w:bottom w:val="none" w:sz="0" w:space="0" w:color="auto"/>
        <w:right w:val="none" w:sz="0" w:space="0" w:color="auto"/>
      </w:divBdr>
      <w:divsChild>
        <w:div w:id="596863724">
          <w:marLeft w:val="0"/>
          <w:marRight w:val="0"/>
          <w:marTop w:val="0"/>
          <w:marBottom w:val="0"/>
          <w:divBdr>
            <w:top w:val="none" w:sz="0" w:space="0" w:color="auto"/>
            <w:left w:val="none" w:sz="0" w:space="0" w:color="auto"/>
            <w:bottom w:val="none" w:sz="0" w:space="0" w:color="auto"/>
            <w:right w:val="none" w:sz="0" w:space="0" w:color="auto"/>
          </w:divBdr>
        </w:div>
        <w:div w:id="866410252">
          <w:marLeft w:val="0"/>
          <w:marRight w:val="0"/>
          <w:marTop w:val="0"/>
          <w:marBottom w:val="0"/>
          <w:divBdr>
            <w:top w:val="none" w:sz="0" w:space="0" w:color="auto"/>
            <w:left w:val="none" w:sz="0" w:space="0" w:color="auto"/>
            <w:bottom w:val="none" w:sz="0" w:space="0" w:color="auto"/>
            <w:right w:val="none" w:sz="0" w:space="0" w:color="auto"/>
          </w:divBdr>
          <w:divsChild>
            <w:div w:id="54502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8393">
      <w:bodyDiv w:val="1"/>
      <w:marLeft w:val="0"/>
      <w:marRight w:val="0"/>
      <w:marTop w:val="0"/>
      <w:marBottom w:val="0"/>
      <w:divBdr>
        <w:top w:val="none" w:sz="0" w:space="0" w:color="auto"/>
        <w:left w:val="none" w:sz="0" w:space="0" w:color="auto"/>
        <w:bottom w:val="none" w:sz="0" w:space="0" w:color="auto"/>
        <w:right w:val="none" w:sz="0" w:space="0" w:color="auto"/>
      </w:divBdr>
    </w:div>
    <w:div w:id="154415218">
      <w:bodyDiv w:val="1"/>
      <w:marLeft w:val="0"/>
      <w:marRight w:val="0"/>
      <w:marTop w:val="0"/>
      <w:marBottom w:val="0"/>
      <w:divBdr>
        <w:top w:val="none" w:sz="0" w:space="0" w:color="auto"/>
        <w:left w:val="none" w:sz="0" w:space="0" w:color="auto"/>
        <w:bottom w:val="none" w:sz="0" w:space="0" w:color="auto"/>
        <w:right w:val="none" w:sz="0" w:space="0" w:color="auto"/>
      </w:divBdr>
    </w:div>
    <w:div w:id="235238983">
      <w:bodyDiv w:val="1"/>
      <w:marLeft w:val="0"/>
      <w:marRight w:val="0"/>
      <w:marTop w:val="0"/>
      <w:marBottom w:val="0"/>
      <w:divBdr>
        <w:top w:val="none" w:sz="0" w:space="0" w:color="auto"/>
        <w:left w:val="none" w:sz="0" w:space="0" w:color="auto"/>
        <w:bottom w:val="none" w:sz="0" w:space="0" w:color="auto"/>
        <w:right w:val="none" w:sz="0" w:space="0" w:color="auto"/>
      </w:divBdr>
      <w:divsChild>
        <w:div w:id="272321285">
          <w:marLeft w:val="0"/>
          <w:marRight w:val="0"/>
          <w:marTop w:val="0"/>
          <w:marBottom w:val="0"/>
          <w:divBdr>
            <w:top w:val="none" w:sz="0" w:space="0" w:color="auto"/>
            <w:left w:val="none" w:sz="0" w:space="0" w:color="auto"/>
            <w:bottom w:val="none" w:sz="0" w:space="0" w:color="auto"/>
            <w:right w:val="none" w:sz="0" w:space="0" w:color="auto"/>
          </w:divBdr>
        </w:div>
      </w:divsChild>
    </w:div>
    <w:div w:id="236012946">
      <w:bodyDiv w:val="1"/>
      <w:marLeft w:val="0"/>
      <w:marRight w:val="0"/>
      <w:marTop w:val="0"/>
      <w:marBottom w:val="0"/>
      <w:divBdr>
        <w:top w:val="none" w:sz="0" w:space="0" w:color="auto"/>
        <w:left w:val="none" w:sz="0" w:space="0" w:color="auto"/>
        <w:bottom w:val="none" w:sz="0" w:space="0" w:color="auto"/>
        <w:right w:val="none" w:sz="0" w:space="0" w:color="auto"/>
      </w:divBdr>
    </w:div>
    <w:div w:id="295139876">
      <w:bodyDiv w:val="1"/>
      <w:marLeft w:val="0"/>
      <w:marRight w:val="0"/>
      <w:marTop w:val="0"/>
      <w:marBottom w:val="0"/>
      <w:divBdr>
        <w:top w:val="none" w:sz="0" w:space="0" w:color="auto"/>
        <w:left w:val="none" w:sz="0" w:space="0" w:color="auto"/>
        <w:bottom w:val="none" w:sz="0" w:space="0" w:color="auto"/>
        <w:right w:val="none" w:sz="0" w:space="0" w:color="auto"/>
      </w:divBdr>
      <w:divsChild>
        <w:div w:id="1703629997">
          <w:marLeft w:val="0"/>
          <w:marRight w:val="0"/>
          <w:marTop w:val="675"/>
          <w:marBottom w:val="0"/>
          <w:divBdr>
            <w:top w:val="none" w:sz="0" w:space="0" w:color="auto"/>
            <w:left w:val="none" w:sz="0" w:space="0" w:color="auto"/>
            <w:bottom w:val="none" w:sz="0" w:space="0" w:color="auto"/>
            <w:right w:val="none" w:sz="0" w:space="0" w:color="auto"/>
          </w:divBdr>
          <w:divsChild>
            <w:div w:id="1554121500">
              <w:marLeft w:val="0"/>
              <w:marRight w:val="0"/>
              <w:marTop w:val="0"/>
              <w:marBottom w:val="0"/>
              <w:divBdr>
                <w:top w:val="none" w:sz="0" w:space="0" w:color="auto"/>
                <w:left w:val="none" w:sz="0" w:space="0" w:color="auto"/>
                <w:bottom w:val="none" w:sz="0" w:space="0" w:color="auto"/>
                <w:right w:val="none" w:sz="0" w:space="0" w:color="auto"/>
              </w:divBdr>
              <w:divsChild>
                <w:div w:id="1367101555">
                  <w:marLeft w:val="0"/>
                  <w:marRight w:val="0"/>
                  <w:marTop w:val="0"/>
                  <w:marBottom w:val="0"/>
                  <w:divBdr>
                    <w:top w:val="none" w:sz="0" w:space="0" w:color="auto"/>
                    <w:left w:val="none" w:sz="0" w:space="0" w:color="auto"/>
                    <w:bottom w:val="none" w:sz="0" w:space="0" w:color="auto"/>
                    <w:right w:val="none" w:sz="0" w:space="0" w:color="auto"/>
                  </w:divBdr>
                </w:div>
              </w:divsChild>
            </w:div>
            <w:div w:id="367143144">
              <w:marLeft w:val="0"/>
              <w:marRight w:val="0"/>
              <w:marTop w:val="0"/>
              <w:marBottom w:val="0"/>
              <w:divBdr>
                <w:top w:val="none" w:sz="0" w:space="0" w:color="auto"/>
                <w:left w:val="none" w:sz="0" w:space="0" w:color="auto"/>
                <w:bottom w:val="none" w:sz="0" w:space="0" w:color="auto"/>
                <w:right w:val="none" w:sz="0" w:space="0" w:color="auto"/>
              </w:divBdr>
              <w:divsChild>
                <w:div w:id="1643996590">
                  <w:marLeft w:val="0"/>
                  <w:marRight w:val="0"/>
                  <w:marTop w:val="0"/>
                  <w:marBottom w:val="0"/>
                  <w:divBdr>
                    <w:top w:val="none" w:sz="0" w:space="0" w:color="auto"/>
                    <w:left w:val="none" w:sz="0" w:space="0" w:color="auto"/>
                    <w:bottom w:val="none" w:sz="0" w:space="0" w:color="auto"/>
                    <w:right w:val="none" w:sz="0" w:space="0" w:color="auto"/>
                  </w:divBdr>
                </w:div>
                <w:div w:id="101799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604401">
      <w:bodyDiv w:val="1"/>
      <w:marLeft w:val="0"/>
      <w:marRight w:val="0"/>
      <w:marTop w:val="0"/>
      <w:marBottom w:val="0"/>
      <w:divBdr>
        <w:top w:val="none" w:sz="0" w:space="0" w:color="auto"/>
        <w:left w:val="none" w:sz="0" w:space="0" w:color="auto"/>
        <w:bottom w:val="none" w:sz="0" w:space="0" w:color="auto"/>
        <w:right w:val="none" w:sz="0" w:space="0" w:color="auto"/>
      </w:divBdr>
    </w:div>
    <w:div w:id="321011208">
      <w:bodyDiv w:val="1"/>
      <w:marLeft w:val="0"/>
      <w:marRight w:val="0"/>
      <w:marTop w:val="0"/>
      <w:marBottom w:val="0"/>
      <w:divBdr>
        <w:top w:val="none" w:sz="0" w:space="0" w:color="auto"/>
        <w:left w:val="none" w:sz="0" w:space="0" w:color="auto"/>
        <w:bottom w:val="none" w:sz="0" w:space="0" w:color="auto"/>
        <w:right w:val="none" w:sz="0" w:space="0" w:color="auto"/>
      </w:divBdr>
    </w:div>
    <w:div w:id="323556321">
      <w:bodyDiv w:val="1"/>
      <w:marLeft w:val="0"/>
      <w:marRight w:val="0"/>
      <w:marTop w:val="0"/>
      <w:marBottom w:val="0"/>
      <w:divBdr>
        <w:top w:val="none" w:sz="0" w:space="0" w:color="auto"/>
        <w:left w:val="none" w:sz="0" w:space="0" w:color="auto"/>
        <w:bottom w:val="none" w:sz="0" w:space="0" w:color="auto"/>
        <w:right w:val="none" w:sz="0" w:space="0" w:color="auto"/>
      </w:divBdr>
      <w:divsChild>
        <w:div w:id="297417784">
          <w:marLeft w:val="0"/>
          <w:marRight w:val="0"/>
          <w:marTop w:val="0"/>
          <w:marBottom w:val="0"/>
          <w:divBdr>
            <w:top w:val="none" w:sz="0" w:space="0" w:color="auto"/>
            <w:left w:val="none" w:sz="0" w:space="0" w:color="auto"/>
            <w:bottom w:val="none" w:sz="0" w:space="0" w:color="auto"/>
            <w:right w:val="none" w:sz="0" w:space="0" w:color="auto"/>
          </w:divBdr>
        </w:div>
        <w:div w:id="26756852">
          <w:marLeft w:val="0"/>
          <w:marRight w:val="0"/>
          <w:marTop w:val="0"/>
          <w:marBottom w:val="0"/>
          <w:divBdr>
            <w:top w:val="none" w:sz="0" w:space="0" w:color="auto"/>
            <w:left w:val="none" w:sz="0" w:space="0" w:color="auto"/>
            <w:bottom w:val="none" w:sz="0" w:space="0" w:color="auto"/>
            <w:right w:val="none" w:sz="0" w:space="0" w:color="auto"/>
          </w:divBdr>
          <w:divsChild>
            <w:div w:id="31608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642441">
      <w:bodyDiv w:val="1"/>
      <w:marLeft w:val="0"/>
      <w:marRight w:val="0"/>
      <w:marTop w:val="0"/>
      <w:marBottom w:val="0"/>
      <w:divBdr>
        <w:top w:val="none" w:sz="0" w:space="0" w:color="auto"/>
        <w:left w:val="none" w:sz="0" w:space="0" w:color="auto"/>
        <w:bottom w:val="none" w:sz="0" w:space="0" w:color="auto"/>
        <w:right w:val="none" w:sz="0" w:space="0" w:color="auto"/>
      </w:divBdr>
    </w:div>
    <w:div w:id="405298879">
      <w:bodyDiv w:val="1"/>
      <w:marLeft w:val="0"/>
      <w:marRight w:val="0"/>
      <w:marTop w:val="0"/>
      <w:marBottom w:val="0"/>
      <w:divBdr>
        <w:top w:val="none" w:sz="0" w:space="0" w:color="auto"/>
        <w:left w:val="none" w:sz="0" w:space="0" w:color="auto"/>
        <w:bottom w:val="none" w:sz="0" w:space="0" w:color="auto"/>
        <w:right w:val="none" w:sz="0" w:space="0" w:color="auto"/>
      </w:divBdr>
    </w:div>
    <w:div w:id="508256158">
      <w:bodyDiv w:val="1"/>
      <w:marLeft w:val="0"/>
      <w:marRight w:val="0"/>
      <w:marTop w:val="0"/>
      <w:marBottom w:val="0"/>
      <w:divBdr>
        <w:top w:val="none" w:sz="0" w:space="0" w:color="auto"/>
        <w:left w:val="none" w:sz="0" w:space="0" w:color="auto"/>
        <w:bottom w:val="none" w:sz="0" w:space="0" w:color="auto"/>
        <w:right w:val="none" w:sz="0" w:space="0" w:color="auto"/>
      </w:divBdr>
    </w:div>
    <w:div w:id="509418666">
      <w:bodyDiv w:val="1"/>
      <w:marLeft w:val="0"/>
      <w:marRight w:val="0"/>
      <w:marTop w:val="0"/>
      <w:marBottom w:val="0"/>
      <w:divBdr>
        <w:top w:val="none" w:sz="0" w:space="0" w:color="auto"/>
        <w:left w:val="none" w:sz="0" w:space="0" w:color="auto"/>
        <w:bottom w:val="none" w:sz="0" w:space="0" w:color="auto"/>
        <w:right w:val="none" w:sz="0" w:space="0" w:color="auto"/>
      </w:divBdr>
    </w:div>
    <w:div w:id="727921421">
      <w:bodyDiv w:val="1"/>
      <w:marLeft w:val="0"/>
      <w:marRight w:val="0"/>
      <w:marTop w:val="0"/>
      <w:marBottom w:val="0"/>
      <w:divBdr>
        <w:top w:val="none" w:sz="0" w:space="0" w:color="auto"/>
        <w:left w:val="none" w:sz="0" w:space="0" w:color="auto"/>
        <w:bottom w:val="none" w:sz="0" w:space="0" w:color="auto"/>
        <w:right w:val="none" w:sz="0" w:space="0" w:color="auto"/>
      </w:divBdr>
      <w:divsChild>
        <w:div w:id="1829784462">
          <w:marLeft w:val="0"/>
          <w:marRight w:val="0"/>
          <w:marTop w:val="0"/>
          <w:marBottom w:val="0"/>
          <w:divBdr>
            <w:top w:val="none" w:sz="0" w:space="0" w:color="auto"/>
            <w:left w:val="none" w:sz="0" w:space="0" w:color="auto"/>
            <w:bottom w:val="none" w:sz="0" w:space="0" w:color="auto"/>
            <w:right w:val="none" w:sz="0" w:space="0" w:color="auto"/>
          </w:divBdr>
        </w:div>
      </w:divsChild>
    </w:div>
    <w:div w:id="920523928">
      <w:bodyDiv w:val="1"/>
      <w:marLeft w:val="0"/>
      <w:marRight w:val="0"/>
      <w:marTop w:val="0"/>
      <w:marBottom w:val="0"/>
      <w:divBdr>
        <w:top w:val="none" w:sz="0" w:space="0" w:color="auto"/>
        <w:left w:val="none" w:sz="0" w:space="0" w:color="auto"/>
        <w:bottom w:val="none" w:sz="0" w:space="0" w:color="auto"/>
        <w:right w:val="none" w:sz="0" w:space="0" w:color="auto"/>
      </w:divBdr>
      <w:divsChild>
        <w:div w:id="1784567262">
          <w:marLeft w:val="0"/>
          <w:marRight w:val="0"/>
          <w:marTop w:val="0"/>
          <w:marBottom w:val="0"/>
          <w:divBdr>
            <w:top w:val="none" w:sz="0" w:space="0" w:color="auto"/>
            <w:left w:val="none" w:sz="0" w:space="0" w:color="auto"/>
            <w:bottom w:val="none" w:sz="0" w:space="0" w:color="auto"/>
            <w:right w:val="none" w:sz="0" w:space="0" w:color="auto"/>
          </w:divBdr>
          <w:divsChild>
            <w:div w:id="1391341691">
              <w:marLeft w:val="0"/>
              <w:marRight w:val="0"/>
              <w:marTop w:val="0"/>
              <w:marBottom w:val="0"/>
              <w:divBdr>
                <w:top w:val="none" w:sz="0" w:space="0" w:color="auto"/>
                <w:left w:val="none" w:sz="0" w:space="0" w:color="auto"/>
                <w:bottom w:val="none" w:sz="0" w:space="0" w:color="auto"/>
                <w:right w:val="none" w:sz="0" w:space="0" w:color="auto"/>
              </w:divBdr>
              <w:divsChild>
                <w:div w:id="1336300265">
                  <w:marLeft w:val="0"/>
                  <w:marRight w:val="0"/>
                  <w:marTop w:val="0"/>
                  <w:marBottom w:val="0"/>
                  <w:divBdr>
                    <w:top w:val="none" w:sz="0" w:space="0" w:color="auto"/>
                    <w:left w:val="none" w:sz="0" w:space="0" w:color="auto"/>
                    <w:bottom w:val="none" w:sz="0" w:space="0" w:color="auto"/>
                    <w:right w:val="none" w:sz="0" w:space="0" w:color="auto"/>
                  </w:divBdr>
                </w:div>
                <w:div w:id="699428881">
                  <w:marLeft w:val="0"/>
                  <w:marRight w:val="0"/>
                  <w:marTop w:val="0"/>
                  <w:marBottom w:val="0"/>
                  <w:divBdr>
                    <w:top w:val="none" w:sz="0" w:space="0" w:color="auto"/>
                    <w:left w:val="none" w:sz="0" w:space="0" w:color="auto"/>
                    <w:bottom w:val="none" w:sz="0" w:space="0" w:color="auto"/>
                    <w:right w:val="none" w:sz="0" w:space="0" w:color="auto"/>
                  </w:divBdr>
                  <w:divsChild>
                    <w:div w:id="18266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641596">
      <w:bodyDiv w:val="1"/>
      <w:marLeft w:val="0"/>
      <w:marRight w:val="0"/>
      <w:marTop w:val="0"/>
      <w:marBottom w:val="0"/>
      <w:divBdr>
        <w:top w:val="none" w:sz="0" w:space="0" w:color="auto"/>
        <w:left w:val="none" w:sz="0" w:space="0" w:color="auto"/>
        <w:bottom w:val="none" w:sz="0" w:space="0" w:color="auto"/>
        <w:right w:val="none" w:sz="0" w:space="0" w:color="auto"/>
      </w:divBdr>
    </w:div>
    <w:div w:id="1072580545">
      <w:bodyDiv w:val="1"/>
      <w:marLeft w:val="0"/>
      <w:marRight w:val="0"/>
      <w:marTop w:val="0"/>
      <w:marBottom w:val="0"/>
      <w:divBdr>
        <w:top w:val="none" w:sz="0" w:space="0" w:color="auto"/>
        <w:left w:val="none" w:sz="0" w:space="0" w:color="auto"/>
        <w:bottom w:val="none" w:sz="0" w:space="0" w:color="auto"/>
        <w:right w:val="none" w:sz="0" w:space="0" w:color="auto"/>
      </w:divBdr>
      <w:divsChild>
        <w:div w:id="1685479109">
          <w:marLeft w:val="0"/>
          <w:marRight w:val="0"/>
          <w:marTop w:val="0"/>
          <w:marBottom w:val="0"/>
          <w:divBdr>
            <w:top w:val="none" w:sz="0" w:space="0" w:color="auto"/>
            <w:left w:val="none" w:sz="0" w:space="0" w:color="auto"/>
            <w:bottom w:val="none" w:sz="0" w:space="0" w:color="auto"/>
            <w:right w:val="none" w:sz="0" w:space="0" w:color="auto"/>
          </w:divBdr>
        </w:div>
      </w:divsChild>
    </w:div>
    <w:div w:id="1134831799">
      <w:bodyDiv w:val="1"/>
      <w:marLeft w:val="0"/>
      <w:marRight w:val="0"/>
      <w:marTop w:val="0"/>
      <w:marBottom w:val="0"/>
      <w:divBdr>
        <w:top w:val="none" w:sz="0" w:space="0" w:color="auto"/>
        <w:left w:val="none" w:sz="0" w:space="0" w:color="auto"/>
        <w:bottom w:val="none" w:sz="0" w:space="0" w:color="auto"/>
        <w:right w:val="none" w:sz="0" w:space="0" w:color="auto"/>
      </w:divBdr>
      <w:divsChild>
        <w:div w:id="2003122845">
          <w:marLeft w:val="0"/>
          <w:marRight w:val="0"/>
          <w:marTop w:val="0"/>
          <w:marBottom w:val="0"/>
          <w:divBdr>
            <w:top w:val="none" w:sz="0" w:space="0" w:color="auto"/>
            <w:left w:val="none" w:sz="0" w:space="0" w:color="auto"/>
            <w:bottom w:val="none" w:sz="0" w:space="0" w:color="auto"/>
            <w:right w:val="none" w:sz="0" w:space="0" w:color="auto"/>
          </w:divBdr>
        </w:div>
        <w:div w:id="1055853824">
          <w:marLeft w:val="0"/>
          <w:marRight w:val="0"/>
          <w:marTop w:val="0"/>
          <w:marBottom w:val="0"/>
          <w:divBdr>
            <w:top w:val="none" w:sz="0" w:space="0" w:color="auto"/>
            <w:left w:val="none" w:sz="0" w:space="0" w:color="auto"/>
            <w:bottom w:val="none" w:sz="0" w:space="0" w:color="auto"/>
            <w:right w:val="none" w:sz="0" w:space="0" w:color="auto"/>
          </w:divBdr>
          <w:divsChild>
            <w:div w:id="152982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18500">
      <w:bodyDiv w:val="1"/>
      <w:marLeft w:val="0"/>
      <w:marRight w:val="0"/>
      <w:marTop w:val="0"/>
      <w:marBottom w:val="0"/>
      <w:divBdr>
        <w:top w:val="none" w:sz="0" w:space="0" w:color="auto"/>
        <w:left w:val="none" w:sz="0" w:space="0" w:color="auto"/>
        <w:bottom w:val="none" w:sz="0" w:space="0" w:color="auto"/>
        <w:right w:val="none" w:sz="0" w:space="0" w:color="auto"/>
      </w:divBdr>
    </w:div>
    <w:div w:id="1148788068">
      <w:bodyDiv w:val="1"/>
      <w:marLeft w:val="0"/>
      <w:marRight w:val="0"/>
      <w:marTop w:val="0"/>
      <w:marBottom w:val="0"/>
      <w:divBdr>
        <w:top w:val="none" w:sz="0" w:space="0" w:color="auto"/>
        <w:left w:val="none" w:sz="0" w:space="0" w:color="auto"/>
        <w:bottom w:val="none" w:sz="0" w:space="0" w:color="auto"/>
        <w:right w:val="none" w:sz="0" w:space="0" w:color="auto"/>
      </w:divBdr>
    </w:div>
    <w:div w:id="1184661275">
      <w:bodyDiv w:val="1"/>
      <w:marLeft w:val="0"/>
      <w:marRight w:val="0"/>
      <w:marTop w:val="0"/>
      <w:marBottom w:val="0"/>
      <w:divBdr>
        <w:top w:val="none" w:sz="0" w:space="0" w:color="auto"/>
        <w:left w:val="none" w:sz="0" w:space="0" w:color="auto"/>
        <w:bottom w:val="none" w:sz="0" w:space="0" w:color="auto"/>
        <w:right w:val="none" w:sz="0" w:space="0" w:color="auto"/>
      </w:divBdr>
      <w:divsChild>
        <w:div w:id="1727140640">
          <w:marLeft w:val="0"/>
          <w:marRight w:val="0"/>
          <w:marTop w:val="0"/>
          <w:marBottom w:val="0"/>
          <w:divBdr>
            <w:top w:val="none" w:sz="0" w:space="0" w:color="auto"/>
            <w:left w:val="none" w:sz="0" w:space="0" w:color="auto"/>
            <w:bottom w:val="none" w:sz="0" w:space="0" w:color="auto"/>
            <w:right w:val="none" w:sz="0" w:space="0" w:color="auto"/>
          </w:divBdr>
        </w:div>
      </w:divsChild>
    </w:div>
    <w:div w:id="1257638163">
      <w:bodyDiv w:val="1"/>
      <w:marLeft w:val="0"/>
      <w:marRight w:val="0"/>
      <w:marTop w:val="0"/>
      <w:marBottom w:val="0"/>
      <w:divBdr>
        <w:top w:val="none" w:sz="0" w:space="0" w:color="auto"/>
        <w:left w:val="none" w:sz="0" w:space="0" w:color="auto"/>
        <w:bottom w:val="none" w:sz="0" w:space="0" w:color="auto"/>
        <w:right w:val="none" w:sz="0" w:space="0" w:color="auto"/>
      </w:divBdr>
    </w:div>
    <w:div w:id="1272393422">
      <w:bodyDiv w:val="1"/>
      <w:marLeft w:val="0"/>
      <w:marRight w:val="0"/>
      <w:marTop w:val="0"/>
      <w:marBottom w:val="0"/>
      <w:divBdr>
        <w:top w:val="none" w:sz="0" w:space="0" w:color="auto"/>
        <w:left w:val="none" w:sz="0" w:space="0" w:color="auto"/>
        <w:bottom w:val="none" w:sz="0" w:space="0" w:color="auto"/>
        <w:right w:val="none" w:sz="0" w:space="0" w:color="auto"/>
      </w:divBdr>
    </w:div>
    <w:div w:id="1311864882">
      <w:bodyDiv w:val="1"/>
      <w:marLeft w:val="0"/>
      <w:marRight w:val="0"/>
      <w:marTop w:val="0"/>
      <w:marBottom w:val="0"/>
      <w:divBdr>
        <w:top w:val="none" w:sz="0" w:space="0" w:color="auto"/>
        <w:left w:val="none" w:sz="0" w:space="0" w:color="auto"/>
        <w:bottom w:val="none" w:sz="0" w:space="0" w:color="auto"/>
        <w:right w:val="none" w:sz="0" w:space="0" w:color="auto"/>
      </w:divBdr>
    </w:div>
    <w:div w:id="1404837314">
      <w:bodyDiv w:val="1"/>
      <w:marLeft w:val="0"/>
      <w:marRight w:val="0"/>
      <w:marTop w:val="0"/>
      <w:marBottom w:val="0"/>
      <w:divBdr>
        <w:top w:val="none" w:sz="0" w:space="0" w:color="auto"/>
        <w:left w:val="none" w:sz="0" w:space="0" w:color="auto"/>
        <w:bottom w:val="none" w:sz="0" w:space="0" w:color="auto"/>
        <w:right w:val="none" w:sz="0" w:space="0" w:color="auto"/>
      </w:divBdr>
      <w:divsChild>
        <w:div w:id="1307933631">
          <w:marLeft w:val="0"/>
          <w:marRight w:val="0"/>
          <w:marTop w:val="0"/>
          <w:marBottom w:val="0"/>
          <w:divBdr>
            <w:top w:val="none" w:sz="0" w:space="0" w:color="auto"/>
            <w:left w:val="none" w:sz="0" w:space="0" w:color="auto"/>
            <w:bottom w:val="none" w:sz="0" w:space="0" w:color="auto"/>
            <w:right w:val="none" w:sz="0" w:space="0" w:color="auto"/>
          </w:divBdr>
        </w:div>
        <w:div w:id="592055279">
          <w:marLeft w:val="0"/>
          <w:marRight w:val="0"/>
          <w:marTop w:val="0"/>
          <w:marBottom w:val="0"/>
          <w:divBdr>
            <w:top w:val="none" w:sz="0" w:space="0" w:color="auto"/>
            <w:left w:val="none" w:sz="0" w:space="0" w:color="auto"/>
            <w:bottom w:val="none" w:sz="0" w:space="0" w:color="auto"/>
            <w:right w:val="none" w:sz="0" w:space="0" w:color="auto"/>
          </w:divBdr>
          <w:divsChild>
            <w:div w:id="33384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834429">
      <w:bodyDiv w:val="1"/>
      <w:marLeft w:val="0"/>
      <w:marRight w:val="0"/>
      <w:marTop w:val="0"/>
      <w:marBottom w:val="0"/>
      <w:divBdr>
        <w:top w:val="none" w:sz="0" w:space="0" w:color="auto"/>
        <w:left w:val="none" w:sz="0" w:space="0" w:color="auto"/>
        <w:bottom w:val="none" w:sz="0" w:space="0" w:color="auto"/>
        <w:right w:val="none" w:sz="0" w:space="0" w:color="auto"/>
      </w:divBdr>
    </w:div>
    <w:div w:id="1550069359">
      <w:bodyDiv w:val="1"/>
      <w:marLeft w:val="0"/>
      <w:marRight w:val="0"/>
      <w:marTop w:val="0"/>
      <w:marBottom w:val="0"/>
      <w:divBdr>
        <w:top w:val="none" w:sz="0" w:space="0" w:color="auto"/>
        <w:left w:val="none" w:sz="0" w:space="0" w:color="auto"/>
        <w:bottom w:val="none" w:sz="0" w:space="0" w:color="auto"/>
        <w:right w:val="none" w:sz="0" w:space="0" w:color="auto"/>
      </w:divBdr>
      <w:divsChild>
        <w:div w:id="1108769146">
          <w:marLeft w:val="0"/>
          <w:marRight w:val="0"/>
          <w:marTop w:val="0"/>
          <w:marBottom w:val="0"/>
          <w:divBdr>
            <w:top w:val="none" w:sz="0" w:space="0" w:color="auto"/>
            <w:left w:val="none" w:sz="0" w:space="0" w:color="auto"/>
            <w:bottom w:val="none" w:sz="0" w:space="0" w:color="auto"/>
            <w:right w:val="none" w:sz="0" w:space="0" w:color="auto"/>
          </w:divBdr>
        </w:div>
        <w:div w:id="209609777">
          <w:marLeft w:val="0"/>
          <w:marRight w:val="0"/>
          <w:marTop w:val="0"/>
          <w:marBottom w:val="0"/>
          <w:divBdr>
            <w:top w:val="none" w:sz="0" w:space="0" w:color="auto"/>
            <w:left w:val="none" w:sz="0" w:space="0" w:color="auto"/>
            <w:bottom w:val="none" w:sz="0" w:space="0" w:color="auto"/>
            <w:right w:val="none" w:sz="0" w:space="0" w:color="auto"/>
          </w:divBdr>
          <w:divsChild>
            <w:div w:id="153191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195913">
      <w:bodyDiv w:val="1"/>
      <w:marLeft w:val="0"/>
      <w:marRight w:val="0"/>
      <w:marTop w:val="0"/>
      <w:marBottom w:val="0"/>
      <w:divBdr>
        <w:top w:val="none" w:sz="0" w:space="0" w:color="auto"/>
        <w:left w:val="none" w:sz="0" w:space="0" w:color="auto"/>
        <w:bottom w:val="none" w:sz="0" w:space="0" w:color="auto"/>
        <w:right w:val="none" w:sz="0" w:space="0" w:color="auto"/>
      </w:divBdr>
      <w:divsChild>
        <w:div w:id="501238515">
          <w:marLeft w:val="0"/>
          <w:marRight w:val="0"/>
          <w:marTop w:val="0"/>
          <w:marBottom w:val="450"/>
          <w:divBdr>
            <w:top w:val="none" w:sz="0" w:space="0" w:color="auto"/>
            <w:left w:val="none" w:sz="0" w:space="0" w:color="auto"/>
            <w:bottom w:val="none" w:sz="0" w:space="0" w:color="auto"/>
            <w:right w:val="none" w:sz="0" w:space="0" w:color="auto"/>
          </w:divBdr>
        </w:div>
      </w:divsChild>
    </w:div>
    <w:div w:id="1635673468">
      <w:bodyDiv w:val="1"/>
      <w:marLeft w:val="0"/>
      <w:marRight w:val="0"/>
      <w:marTop w:val="0"/>
      <w:marBottom w:val="0"/>
      <w:divBdr>
        <w:top w:val="none" w:sz="0" w:space="0" w:color="auto"/>
        <w:left w:val="none" w:sz="0" w:space="0" w:color="auto"/>
        <w:bottom w:val="none" w:sz="0" w:space="0" w:color="auto"/>
        <w:right w:val="none" w:sz="0" w:space="0" w:color="auto"/>
      </w:divBdr>
    </w:div>
    <w:div w:id="1641760690">
      <w:bodyDiv w:val="1"/>
      <w:marLeft w:val="0"/>
      <w:marRight w:val="0"/>
      <w:marTop w:val="0"/>
      <w:marBottom w:val="0"/>
      <w:divBdr>
        <w:top w:val="none" w:sz="0" w:space="0" w:color="auto"/>
        <w:left w:val="none" w:sz="0" w:space="0" w:color="auto"/>
        <w:bottom w:val="none" w:sz="0" w:space="0" w:color="auto"/>
        <w:right w:val="none" w:sz="0" w:space="0" w:color="auto"/>
      </w:divBdr>
      <w:divsChild>
        <w:div w:id="316619517">
          <w:marLeft w:val="0"/>
          <w:marRight w:val="0"/>
          <w:marTop w:val="0"/>
          <w:marBottom w:val="0"/>
          <w:divBdr>
            <w:top w:val="none" w:sz="0" w:space="0" w:color="auto"/>
            <w:left w:val="none" w:sz="0" w:space="0" w:color="auto"/>
            <w:bottom w:val="none" w:sz="0" w:space="0" w:color="auto"/>
            <w:right w:val="none" w:sz="0" w:space="0" w:color="auto"/>
          </w:divBdr>
        </w:div>
        <w:div w:id="959650156">
          <w:marLeft w:val="0"/>
          <w:marRight w:val="0"/>
          <w:marTop w:val="0"/>
          <w:marBottom w:val="0"/>
          <w:divBdr>
            <w:top w:val="none" w:sz="0" w:space="0" w:color="auto"/>
            <w:left w:val="none" w:sz="0" w:space="0" w:color="auto"/>
            <w:bottom w:val="none" w:sz="0" w:space="0" w:color="auto"/>
            <w:right w:val="none" w:sz="0" w:space="0" w:color="auto"/>
          </w:divBdr>
          <w:divsChild>
            <w:div w:id="44762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39833">
      <w:bodyDiv w:val="1"/>
      <w:marLeft w:val="0"/>
      <w:marRight w:val="0"/>
      <w:marTop w:val="0"/>
      <w:marBottom w:val="0"/>
      <w:divBdr>
        <w:top w:val="none" w:sz="0" w:space="0" w:color="auto"/>
        <w:left w:val="none" w:sz="0" w:space="0" w:color="auto"/>
        <w:bottom w:val="none" w:sz="0" w:space="0" w:color="auto"/>
        <w:right w:val="none" w:sz="0" w:space="0" w:color="auto"/>
      </w:divBdr>
    </w:div>
    <w:div w:id="1762754119">
      <w:bodyDiv w:val="1"/>
      <w:marLeft w:val="0"/>
      <w:marRight w:val="0"/>
      <w:marTop w:val="0"/>
      <w:marBottom w:val="0"/>
      <w:divBdr>
        <w:top w:val="none" w:sz="0" w:space="0" w:color="auto"/>
        <w:left w:val="none" w:sz="0" w:space="0" w:color="auto"/>
        <w:bottom w:val="none" w:sz="0" w:space="0" w:color="auto"/>
        <w:right w:val="none" w:sz="0" w:space="0" w:color="auto"/>
      </w:divBdr>
    </w:div>
    <w:div w:id="1805149449">
      <w:bodyDiv w:val="1"/>
      <w:marLeft w:val="0"/>
      <w:marRight w:val="0"/>
      <w:marTop w:val="0"/>
      <w:marBottom w:val="0"/>
      <w:divBdr>
        <w:top w:val="none" w:sz="0" w:space="0" w:color="auto"/>
        <w:left w:val="none" w:sz="0" w:space="0" w:color="auto"/>
        <w:bottom w:val="none" w:sz="0" w:space="0" w:color="auto"/>
        <w:right w:val="none" w:sz="0" w:space="0" w:color="auto"/>
      </w:divBdr>
      <w:divsChild>
        <w:div w:id="742221600">
          <w:marLeft w:val="0"/>
          <w:marRight w:val="0"/>
          <w:marTop w:val="0"/>
          <w:marBottom w:val="0"/>
          <w:divBdr>
            <w:top w:val="none" w:sz="0" w:space="0" w:color="auto"/>
            <w:left w:val="none" w:sz="0" w:space="0" w:color="auto"/>
            <w:bottom w:val="none" w:sz="0" w:space="0" w:color="auto"/>
            <w:right w:val="none" w:sz="0" w:space="0" w:color="auto"/>
          </w:divBdr>
          <w:divsChild>
            <w:div w:id="1797412874">
              <w:marLeft w:val="0"/>
              <w:marRight w:val="0"/>
              <w:marTop w:val="0"/>
              <w:marBottom w:val="0"/>
              <w:divBdr>
                <w:top w:val="none" w:sz="0" w:space="0" w:color="auto"/>
                <w:left w:val="none" w:sz="0" w:space="0" w:color="auto"/>
                <w:bottom w:val="none" w:sz="0" w:space="0" w:color="auto"/>
                <w:right w:val="none" w:sz="0" w:space="0" w:color="auto"/>
              </w:divBdr>
              <w:divsChild>
                <w:div w:id="1997412875">
                  <w:marLeft w:val="0"/>
                  <w:marRight w:val="0"/>
                  <w:marTop w:val="0"/>
                  <w:marBottom w:val="0"/>
                  <w:divBdr>
                    <w:top w:val="none" w:sz="0" w:space="0" w:color="auto"/>
                    <w:left w:val="none" w:sz="0" w:space="0" w:color="auto"/>
                    <w:bottom w:val="none" w:sz="0" w:space="0" w:color="auto"/>
                    <w:right w:val="none" w:sz="0" w:space="0" w:color="auto"/>
                  </w:divBdr>
                </w:div>
                <w:div w:id="1258444071">
                  <w:marLeft w:val="0"/>
                  <w:marRight w:val="0"/>
                  <w:marTop w:val="0"/>
                  <w:marBottom w:val="0"/>
                  <w:divBdr>
                    <w:top w:val="none" w:sz="0" w:space="0" w:color="auto"/>
                    <w:left w:val="none" w:sz="0" w:space="0" w:color="auto"/>
                    <w:bottom w:val="none" w:sz="0" w:space="0" w:color="auto"/>
                    <w:right w:val="none" w:sz="0" w:space="0" w:color="auto"/>
                  </w:divBdr>
                  <w:divsChild>
                    <w:div w:id="132909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187346">
      <w:bodyDiv w:val="1"/>
      <w:marLeft w:val="0"/>
      <w:marRight w:val="0"/>
      <w:marTop w:val="0"/>
      <w:marBottom w:val="0"/>
      <w:divBdr>
        <w:top w:val="none" w:sz="0" w:space="0" w:color="auto"/>
        <w:left w:val="none" w:sz="0" w:space="0" w:color="auto"/>
        <w:bottom w:val="none" w:sz="0" w:space="0" w:color="auto"/>
        <w:right w:val="none" w:sz="0" w:space="0" w:color="auto"/>
      </w:divBdr>
    </w:div>
    <w:div w:id="1878200299">
      <w:bodyDiv w:val="1"/>
      <w:marLeft w:val="0"/>
      <w:marRight w:val="0"/>
      <w:marTop w:val="0"/>
      <w:marBottom w:val="0"/>
      <w:divBdr>
        <w:top w:val="none" w:sz="0" w:space="0" w:color="auto"/>
        <w:left w:val="none" w:sz="0" w:space="0" w:color="auto"/>
        <w:bottom w:val="none" w:sz="0" w:space="0" w:color="auto"/>
        <w:right w:val="none" w:sz="0" w:space="0" w:color="auto"/>
      </w:divBdr>
    </w:div>
    <w:div w:id="1942109580">
      <w:bodyDiv w:val="1"/>
      <w:marLeft w:val="0"/>
      <w:marRight w:val="0"/>
      <w:marTop w:val="0"/>
      <w:marBottom w:val="0"/>
      <w:divBdr>
        <w:top w:val="none" w:sz="0" w:space="0" w:color="auto"/>
        <w:left w:val="none" w:sz="0" w:space="0" w:color="auto"/>
        <w:bottom w:val="none" w:sz="0" w:space="0" w:color="auto"/>
        <w:right w:val="none" w:sz="0" w:space="0" w:color="auto"/>
      </w:divBdr>
      <w:divsChild>
        <w:div w:id="1741321454">
          <w:marLeft w:val="0"/>
          <w:marRight w:val="0"/>
          <w:marTop w:val="0"/>
          <w:marBottom w:val="0"/>
          <w:divBdr>
            <w:top w:val="none" w:sz="0" w:space="0" w:color="auto"/>
            <w:left w:val="none" w:sz="0" w:space="0" w:color="auto"/>
            <w:bottom w:val="none" w:sz="0" w:space="0" w:color="auto"/>
            <w:right w:val="none" w:sz="0" w:space="0" w:color="auto"/>
          </w:divBdr>
          <w:divsChild>
            <w:div w:id="238634956">
              <w:marLeft w:val="0"/>
              <w:marRight w:val="0"/>
              <w:marTop w:val="0"/>
              <w:marBottom w:val="0"/>
              <w:divBdr>
                <w:top w:val="none" w:sz="0" w:space="0" w:color="auto"/>
                <w:left w:val="none" w:sz="0" w:space="0" w:color="auto"/>
                <w:bottom w:val="none" w:sz="0" w:space="0" w:color="auto"/>
                <w:right w:val="none" w:sz="0" w:space="0" w:color="auto"/>
              </w:divBdr>
              <w:divsChild>
                <w:div w:id="1218707731">
                  <w:marLeft w:val="0"/>
                  <w:marRight w:val="0"/>
                  <w:marTop w:val="0"/>
                  <w:marBottom w:val="0"/>
                  <w:divBdr>
                    <w:top w:val="none" w:sz="0" w:space="0" w:color="auto"/>
                    <w:left w:val="none" w:sz="0" w:space="0" w:color="auto"/>
                    <w:bottom w:val="none" w:sz="0" w:space="0" w:color="auto"/>
                    <w:right w:val="none" w:sz="0" w:space="0" w:color="auto"/>
                  </w:divBdr>
                </w:div>
                <w:div w:id="1166477790">
                  <w:marLeft w:val="0"/>
                  <w:marRight w:val="0"/>
                  <w:marTop w:val="0"/>
                  <w:marBottom w:val="0"/>
                  <w:divBdr>
                    <w:top w:val="none" w:sz="0" w:space="0" w:color="auto"/>
                    <w:left w:val="none" w:sz="0" w:space="0" w:color="auto"/>
                    <w:bottom w:val="none" w:sz="0" w:space="0" w:color="auto"/>
                    <w:right w:val="none" w:sz="0" w:space="0" w:color="auto"/>
                  </w:divBdr>
                  <w:divsChild>
                    <w:div w:id="135195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061827">
      <w:bodyDiv w:val="1"/>
      <w:marLeft w:val="0"/>
      <w:marRight w:val="0"/>
      <w:marTop w:val="0"/>
      <w:marBottom w:val="0"/>
      <w:divBdr>
        <w:top w:val="none" w:sz="0" w:space="0" w:color="auto"/>
        <w:left w:val="none" w:sz="0" w:space="0" w:color="auto"/>
        <w:bottom w:val="none" w:sz="0" w:space="0" w:color="auto"/>
        <w:right w:val="none" w:sz="0" w:space="0" w:color="auto"/>
      </w:divBdr>
      <w:divsChild>
        <w:div w:id="1572890214">
          <w:marLeft w:val="0"/>
          <w:marRight w:val="0"/>
          <w:marTop w:val="675"/>
          <w:marBottom w:val="0"/>
          <w:divBdr>
            <w:top w:val="none" w:sz="0" w:space="0" w:color="auto"/>
            <w:left w:val="none" w:sz="0" w:space="0" w:color="auto"/>
            <w:bottom w:val="none" w:sz="0" w:space="0" w:color="auto"/>
            <w:right w:val="none" w:sz="0" w:space="0" w:color="auto"/>
          </w:divBdr>
          <w:divsChild>
            <w:div w:id="745345209">
              <w:marLeft w:val="0"/>
              <w:marRight w:val="0"/>
              <w:marTop w:val="0"/>
              <w:marBottom w:val="0"/>
              <w:divBdr>
                <w:top w:val="none" w:sz="0" w:space="0" w:color="auto"/>
                <w:left w:val="none" w:sz="0" w:space="0" w:color="auto"/>
                <w:bottom w:val="none" w:sz="0" w:space="0" w:color="auto"/>
                <w:right w:val="none" w:sz="0" w:space="0" w:color="auto"/>
              </w:divBdr>
              <w:divsChild>
                <w:div w:id="1492598336">
                  <w:marLeft w:val="0"/>
                  <w:marRight w:val="0"/>
                  <w:marTop w:val="0"/>
                  <w:marBottom w:val="0"/>
                  <w:divBdr>
                    <w:top w:val="none" w:sz="0" w:space="0" w:color="auto"/>
                    <w:left w:val="none" w:sz="0" w:space="0" w:color="auto"/>
                    <w:bottom w:val="none" w:sz="0" w:space="0" w:color="auto"/>
                    <w:right w:val="none" w:sz="0" w:space="0" w:color="auto"/>
                  </w:divBdr>
                </w:div>
              </w:divsChild>
            </w:div>
            <w:div w:id="990673994">
              <w:marLeft w:val="0"/>
              <w:marRight w:val="0"/>
              <w:marTop w:val="0"/>
              <w:marBottom w:val="0"/>
              <w:divBdr>
                <w:top w:val="none" w:sz="0" w:space="0" w:color="auto"/>
                <w:left w:val="none" w:sz="0" w:space="0" w:color="auto"/>
                <w:bottom w:val="none" w:sz="0" w:space="0" w:color="auto"/>
                <w:right w:val="none" w:sz="0" w:space="0" w:color="auto"/>
              </w:divBdr>
              <w:divsChild>
                <w:div w:id="537864672">
                  <w:marLeft w:val="0"/>
                  <w:marRight w:val="0"/>
                  <w:marTop w:val="0"/>
                  <w:marBottom w:val="0"/>
                  <w:divBdr>
                    <w:top w:val="none" w:sz="0" w:space="0" w:color="auto"/>
                    <w:left w:val="none" w:sz="0" w:space="0" w:color="auto"/>
                    <w:bottom w:val="none" w:sz="0" w:space="0" w:color="auto"/>
                    <w:right w:val="none" w:sz="0" w:space="0" w:color="auto"/>
                  </w:divBdr>
                </w:div>
                <w:div w:id="87878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489534">
      <w:bodyDiv w:val="1"/>
      <w:marLeft w:val="0"/>
      <w:marRight w:val="0"/>
      <w:marTop w:val="0"/>
      <w:marBottom w:val="0"/>
      <w:divBdr>
        <w:top w:val="none" w:sz="0" w:space="0" w:color="auto"/>
        <w:left w:val="none" w:sz="0" w:space="0" w:color="auto"/>
        <w:bottom w:val="none" w:sz="0" w:space="0" w:color="auto"/>
        <w:right w:val="none" w:sz="0" w:space="0" w:color="auto"/>
      </w:divBdr>
    </w:div>
    <w:div w:id="2020958518">
      <w:bodyDiv w:val="1"/>
      <w:marLeft w:val="0"/>
      <w:marRight w:val="0"/>
      <w:marTop w:val="0"/>
      <w:marBottom w:val="0"/>
      <w:divBdr>
        <w:top w:val="none" w:sz="0" w:space="0" w:color="auto"/>
        <w:left w:val="none" w:sz="0" w:space="0" w:color="auto"/>
        <w:bottom w:val="none" w:sz="0" w:space="0" w:color="auto"/>
        <w:right w:val="none" w:sz="0" w:space="0" w:color="auto"/>
      </w:divBdr>
    </w:div>
    <w:div w:id="2024897370">
      <w:bodyDiv w:val="1"/>
      <w:marLeft w:val="0"/>
      <w:marRight w:val="0"/>
      <w:marTop w:val="0"/>
      <w:marBottom w:val="0"/>
      <w:divBdr>
        <w:top w:val="none" w:sz="0" w:space="0" w:color="auto"/>
        <w:left w:val="none" w:sz="0" w:space="0" w:color="auto"/>
        <w:bottom w:val="none" w:sz="0" w:space="0" w:color="auto"/>
        <w:right w:val="none" w:sz="0" w:space="0" w:color="auto"/>
      </w:divBdr>
      <w:divsChild>
        <w:div w:id="744036624">
          <w:marLeft w:val="0"/>
          <w:marRight w:val="0"/>
          <w:marTop w:val="675"/>
          <w:marBottom w:val="0"/>
          <w:divBdr>
            <w:top w:val="none" w:sz="0" w:space="0" w:color="auto"/>
            <w:left w:val="none" w:sz="0" w:space="0" w:color="auto"/>
            <w:bottom w:val="none" w:sz="0" w:space="0" w:color="auto"/>
            <w:right w:val="none" w:sz="0" w:space="0" w:color="auto"/>
          </w:divBdr>
          <w:divsChild>
            <w:div w:id="311905776">
              <w:marLeft w:val="0"/>
              <w:marRight w:val="0"/>
              <w:marTop w:val="0"/>
              <w:marBottom w:val="0"/>
              <w:divBdr>
                <w:top w:val="none" w:sz="0" w:space="0" w:color="auto"/>
                <w:left w:val="none" w:sz="0" w:space="0" w:color="auto"/>
                <w:bottom w:val="none" w:sz="0" w:space="0" w:color="auto"/>
                <w:right w:val="none" w:sz="0" w:space="0" w:color="auto"/>
              </w:divBdr>
              <w:divsChild>
                <w:div w:id="1680546284">
                  <w:marLeft w:val="0"/>
                  <w:marRight w:val="0"/>
                  <w:marTop w:val="0"/>
                  <w:marBottom w:val="0"/>
                  <w:divBdr>
                    <w:top w:val="none" w:sz="0" w:space="0" w:color="auto"/>
                    <w:left w:val="none" w:sz="0" w:space="0" w:color="auto"/>
                    <w:bottom w:val="none" w:sz="0" w:space="0" w:color="auto"/>
                    <w:right w:val="none" w:sz="0" w:space="0" w:color="auto"/>
                  </w:divBdr>
                </w:div>
              </w:divsChild>
            </w:div>
            <w:div w:id="34084033">
              <w:marLeft w:val="0"/>
              <w:marRight w:val="0"/>
              <w:marTop w:val="0"/>
              <w:marBottom w:val="0"/>
              <w:divBdr>
                <w:top w:val="none" w:sz="0" w:space="0" w:color="auto"/>
                <w:left w:val="none" w:sz="0" w:space="0" w:color="auto"/>
                <w:bottom w:val="none" w:sz="0" w:space="0" w:color="auto"/>
                <w:right w:val="none" w:sz="0" w:space="0" w:color="auto"/>
              </w:divBdr>
              <w:divsChild>
                <w:div w:id="125633387">
                  <w:marLeft w:val="0"/>
                  <w:marRight w:val="0"/>
                  <w:marTop w:val="0"/>
                  <w:marBottom w:val="0"/>
                  <w:divBdr>
                    <w:top w:val="none" w:sz="0" w:space="0" w:color="auto"/>
                    <w:left w:val="none" w:sz="0" w:space="0" w:color="auto"/>
                    <w:bottom w:val="none" w:sz="0" w:space="0" w:color="auto"/>
                    <w:right w:val="none" w:sz="0" w:space="0" w:color="auto"/>
                  </w:divBdr>
                </w:div>
                <w:div w:id="23344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hyperlink" Target="https://support.zoom.us/hc/en-us/articles/201362683" TargetMode="Externa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hyperlink" Target="https://zoom.us/download"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support.zoom.us/hc/en-us/articles/201362683"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yperlink" Target="https://zoom.us/download"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support.zoom.us/hc/en-us/articles/201362683" TargetMode="External"/><Relationship Id="rId28"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support.zoom.us/hc/en-us/articles/201362683" TargetMode="External"/><Relationship Id="rId27" Type="http://schemas.openxmlformats.org/officeDocument/2006/relationships/footer" Target="footer1.xml"/><Relationship Id="rId30"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2023-10-11T00:00:00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373858-26E9-4567-B960-CA52C64B2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827</TotalTime>
  <Pages>11</Pages>
  <Words>3555</Words>
  <Characters>20265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Zoom User Guide</vt:lpstr>
    </vt:vector>
  </TitlesOfParts>
  <Company>Murray Tafe</Company>
  <LinksUpToDate>false</LinksUpToDate>
  <CharactersWithSpaces>23773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Zoom User Guide</dc:title>
  <dc:subject>Murray tafe</dc:subject>
  <dc:creator>Tyler Cole-Frost</dc:creator>
  <cp:keywords/>
  <dc:description/>
  <cp:lastModifiedBy>Tyler Cole-Frost</cp:lastModifiedBy>
  <cp:revision>16</cp:revision>
  <dcterms:created xsi:type="dcterms:W3CDTF">2023-10-18T02:41:00Z</dcterms:created>
  <dcterms:modified xsi:type="dcterms:W3CDTF">2023-10-19T20:57:00Z</dcterms:modified>
</cp:coreProperties>
</file>